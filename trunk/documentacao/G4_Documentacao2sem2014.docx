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C4317" w14:textId="77777777" w:rsidR="00301E38" w:rsidRPr="00EB6FA9" w:rsidRDefault="00ED7990">
      <w:pPr>
        <w:pStyle w:val="Corpodetexto2"/>
        <w:ind w:right="720"/>
        <w:pPrChange w:id="2" w:author="Kami" w:date="2014-08-31T20:59:00Z">
          <w:pPr>
            <w:pStyle w:val="Corpodetexto2"/>
          </w:pPr>
        </w:pPrChange>
      </w:pPr>
      <w:r w:rsidRPr="00F50A85">
        <w:rPr>
          <w:noProof/>
        </w:rPr>
        <mc:AlternateContent>
          <mc:Choice Requires="wps">
            <w:drawing>
              <wp:anchor distT="0" distB="0" distL="114300" distR="114300" simplePos="0" relativeHeight="251661312" behindDoc="0" locked="0" layoutInCell="0" allowOverlap="1" wp14:anchorId="1F7D7D5D" wp14:editId="2C3F2CDB">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4086E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rsidRPr="00F50A85">
        <w:t xml:space="preserve"> FACULDADE</w:t>
      </w:r>
      <w:r w:rsidR="00FF07BC" w:rsidRPr="00EB6FA9">
        <w:t xml:space="preserve"> METROCAMP</w:t>
      </w:r>
      <w:r w:rsidR="00301E38" w:rsidRPr="00EB6FA9">
        <w:br/>
      </w:r>
    </w:p>
    <w:p w14:paraId="4D169A6D" w14:textId="77777777"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14:paraId="772F35F7" w14:textId="77777777" w:rsidR="00B4641C" w:rsidRDefault="00B4641C" w:rsidP="00EB6FA9">
      <w:pPr>
        <w:widowControl w:val="0"/>
        <w:jc w:val="center"/>
        <w:rPr>
          <w:sz w:val="28"/>
          <w:szCs w:val="28"/>
        </w:rPr>
      </w:pPr>
      <w:bookmarkStart w:id="3" w:name="OLE_LINK112"/>
      <w:bookmarkStart w:id="4" w:name="OLE_LINK113"/>
      <w:r>
        <w:rPr>
          <w:sz w:val="28"/>
          <w:szCs w:val="28"/>
        </w:rPr>
        <w:t>SISTEMA DE GERENCIAMENTO DE EXAMES LABORATORIAIS</w:t>
      </w:r>
    </w:p>
    <w:bookmarkEnd w:id="3"/>
    <w:bookmarkEnd w:id="4"/>
    <w:p w14:paraId="693633EC" w14:textId="77777777" w:rsidR="00301E38" w:rsidRDefault="00301E38">
      <w:pPr>
        <w:widowControl w:val="0"/>
        <w:jc w:val="center"/>
        <w:rPr>
          <w:sz w:val="28"/>
          <w:szCs w:val="28"/>
        </w:rPr>
      </w:pPr>
      <w:r>
        <w:rPr>
          <w:sz w:val="28"/>
          <w:szCs w:val="28"/>
        </w:rPr>
        <w:br/>
      </w:r>
    </w:p>
    <w:p w14:paraId="5F72D3DA" w14:textId="77777777" w:rsidR="00301E38" w:rsidRDefault="004A456F" w:rsidP="00EB6FA9">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53363A58" w14:textId="77777777" w:rsidR="00301E38" w:rsidRDefault="00B4641C">
      <w:pPr>
        <w:widowControl w:val="0"/>
        <w:spacing w:before="100" w:beforeAutospacing="1" w:after="100" w:afterAutospacing="1"/>
        <w:jc w:val="center"/>
        <w:rPr>
          <w:b/>
          <w:bCs/>
          <w:color w:val="FF0000"/>
        </w:rPr>
      </w:pPr>
      <w:bookmarkStart w:id="5" w:name="OLE_LINK144"/>
      <w:bookmarkStart w:id="6" w:name="OLE_LINK145"/>
      <w:bookmarkStart w:id="7"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5"/>
      <w:bookmarkEnd w:id="6"/>
      <w:bookmarkEnd w:id="7"/>
      <w:r>
        <w:rPr>
          <w:color w:val="000000"/>
        </w:rPr>
        <w:br/>
      </w:r>
      <w:r w:rsidR="00301E38">
        <w:rPr>
          <w:color w:val="000000"/>
        </w:rPr>
        <w:br/>
      </w:r>
    </w:p>
    <w:p w14:paraId="62692E3D"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781FC60E" w14:textId="77777777" w:rsidR="00301E38" w:rsidRDefault="00301E38">
      <w:pPr>
        <w:pStyle w:val="Ttulo"/>
        <w:widowControl w:val="0"/>
        <w:tabs>
          <w:tab w:val="clear" w:pos="2340"/>
        </w:tabs>
        <w:ind w:firstLine="0"/>
        <w:rPr>
          <w:color w:val="000000"/>
          <w:sz w:val="28"/>
          <w:szCs w:val="28"/>
        </w:rPr>
      </w:pPr>
      <w:r>
        <w:rPr>
          <w:sz w:val="28"/>
          <w:szCs w:val="28"/>
        </w:rPr>
        <w:br/>
      </w:r>
    </w:p>
    <w:p w14:paraId="75FDF680"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AE6909A" w14:textId="77777777" w:rsidR="00301E38" w:rsidRDefault="00301E38">
      <w:pPr>
        <w:widowControl w:val="0"/>
        <w:ind w:left="3960"/>
        <w:jc w:val="right"/>
      </w:pPr>
      <w:r>
        <w:t xml:space="preserve">Orientador: Prof.MSc </w:t>
      </w:r>
      <w:r w:rsidR="004D25F9">
        <w:t>João Ronaldo Del Ducca Cunha</w:t>
      </w:r>
    </w:p>
    <w:p w14:paraId="6A462069"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F564C64" w14:textId="77777777"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14:paraId="4CBD4F8D" w14:textId="77777777" w:rsidR="00B4641C" w:rsidRDefault="00B4641C" w:rsidP="00B4641C">
      <w:pPr>
        <w:jc w:val="center"/>
      </w:pPr>
      <w:bookmarkStart w:id="8" w:name="OLE_LINK140"/>
      <w:bookmarkStart w:id="9"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8"/>
    <w:bookmarkEnd w:id="9"/>
    <w:p w14:paraId="15A1A90B" w14:textId="77777777" w:rsidR="00301E38" w:rsidRDefault="00301E38">
      <w:pPr>
        <w:jc w:val="center"/>
      </w:pPr>
    </w:p>
    <w:p w14:paraId="75DED625" w14:textId="77777777" w:rsidR="00301E38" w:rsidRDefault="00301E38">
      <w:pPr>
        <w:jc w:val="center"/>
      </w:pPr>
    </w:p>
    <w:p w14:paraId="00CA50C4" w14:textId="77777777" w:rsidR="00301E38" w:rsidRDefault="00301E38">
      <w:pPr>
        <w:jc w:val="center"/>
        <w:rPr>
          <w:b/>
          <w:bCs/>
          <w:sz w:val="28"/>
          <w:szCs w:val="28"/>
        </w:rPr>
      </w:pPr>
      <w:r>
        <w:rPr>
          <w:b/>
          <w:bCs/>
          <w:sz w:val="28"/>
          <w:szCs w:val="28"/>
        </w:rPr>
        <w:t>TÍTULO</w:t>
      </w:r>
    </w:p>
    <w:p w14:paraId="6C89247A" w14:textId="77777777" w:rsidR="00301E38" w:rsidRDefault="00301E38">
      <w:pPr>
        <w:jc w:val="center"/>
        <w:rPr>
          <w:b/>
          <w:bCs/>
          <w:sz w:val="28"/>
          <w:szCs w:val="28"/>
        </w:rPr>
      </w:pPr>
    </w:p>
    <w:p w14:paraId="64493BC7"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68873667" w14:textId="77777777" w:rsidR="00301E38" w:rsidRDefault="00301E38">
      <w:pPr>
        <w:jc w:val="center"/>
        <w:rPr>
          <w:b/>
          <w:bCs/>
          <w:color w:val="000000"/>
        </w:rPr>
      </w:pPr>
    </w:p>
    <w:p w14:paraId="263F09F3" w14:textId="77777777" w:rsidR="00301E38" w:rsidRDefault="00301E38"/>
    <w:p w14:paraId="5B6D84C5"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138B5D13" w14:textId="77777777" w:rsidR="00301E38" w:rsidRDefault="00301E38">
      <w:pPr>
        <w:pStyle w:val="Avanodecorpodetexto2"/>
        <w:spacing w:line="240" w:lineRule="auto"/>
        <w:ind w:left="3969" w:firstLine="0"/>
      </w:pPr>
      <w:r>
        <w:br/>
      </w:r>
    </w:p>
    <w:p w14:paraId="647E5DC5" w14:textId="77777777" w:rsidR="00301E38" w:rsidRDefault="00301E38">
      <w:pPr>
        <w:pStyle w:val="Avanodecorpodetexto2"/>
        <w:spacing w:line="240" w:lineRule="auto"/>
        <w:ind w:left="3969" w:firstLine="0"/>
      </w:pPr>
    </w:p>
    <w:p w14:paraId="5EE02D6D" w14:textId="77777777" w:rsidR="00301E38" w:rsidRDefault="00301E38">
      <w:r>
        <w:t>Aprovado em __/__/____</w:t>
      </w:r>
    </w:p>
    <w:p w14:paraId="593B86C9" w14:textId="77777777" w:rsidR="00301E38" w:rsidRDefault="00301E38"/>
    <w:p w14:paraId="5BAEC534" w14:textId="77777777" w:rsidR="00301E38" w:rsidRDefault="00301E38">
      <w:pPr>
        <w:jc w:val="center"/>
      </w:pPr>
      <w:r>
        <w:t>BANCA EXAMINADORA</w:t>
      </w:r>
    </w:p>
    <w:p w14:paraId="5AD04337" w14:textId="77777777" w:rsidR="00301E38" w:rsidRDefault="00301E38">
      <w:pPr>
        <w:jc w:val="center"/>
      </w:pPr>
    </w:p>
    <w:p w14:paraId="02AF8155" w14:textId="77777777"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14:paraId="22014005" w14:textId="77777777" w:rsidR="00301E38" w:rsidRDefault="00301E38">
      <w:pPr>
        <w:jc w:val="center"/>
      </w:pPr>
    </w:p>
    <w:p w14:paraId="2501C4C1" w14:textId="77777777" w:rsidR="00301E38" w:rsidRDefault="00301E38">
      <w:pPr>
        <w:jc w:val="center"/>
      </w:pPr>
      <w:r>
        <w:t>_________________________________________________________</w:t>
      </w:r>
      <w:r>
        <w:br/>
        <w:t>Prof.XXXXXX</w:t>
      </w:r>
      <w:r>
        <w:br/>
      </w:r>
      <w:r w:rsidR="00A33A86">
        <w:t xml:space="preserve">Faculdade </w:t>
      </w:r>
      <w:r w:rsidR="00FF07BC">
        <w:t>Metrocamp</w:t>
      </w:r>
    </w:p>
    <w:p w14:paraId="4FE5EECA" w14:textId="77777777" w:rsidR="00301E38" w:rsidRDefault="00301E38">
      <w:pPr>
        <w:jc w:val="center"/>
      </w:pPr>
    </w:p>
    <w:p w14:paraId="43068A95"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14:paraId="6CFF4FBE" w14:textId="77777777"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14:paraId="19A30F28" w14:textId="77777777"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14:paraId="1F8930FF" w14:textId="77777777" w:rsidR="00B4641C" w:rsidRDefault="00B4641C" w:rsidP="00B4641C">
      <w:pPr>
        <w:widowControl w:val="0"/>
        <w:tabs>
          <w:tab w:val="left" w:pos="0"/>
          <w:tab w:val="left" w:pos="720"/>
        </w:tabs>
        <w:jc w:val="center"/>
        <w:rPr>
          <w:b/>
          <w:bCs/>
        </w:rPr>
      </w:pPr>
      <w:bookmarkStart w:id="10" w:name="OLE_LINK155"/>
      <w:r>
        <w:rPr>
          <w:b/>
          <w:bCs/>
        </w:rPr>
        <w:lastRenderedPageBreak/>
        <w:t>AGRADECIMENTOS</w:t>
      </w:r>
    </w:p>
    <w:p w14:paraId="6D297AB4" w14:textId="77777777" w:rsidR="00B4641C" w:rsidRDefault="00B4641C" w:rsidP="00B4641C">
      <w:pPr>
        <w:widowControl w:val="0"/>
        <w:tabs>
          <w:tab w:val="left" w:pos="720"/>
          <w:tab w:val="left" w:pos="1080"/>
          <w:tab w:val="left" w:pos="3402"/>
        </w:tabs>
        <w:spacing w:line="480" w:lineRule="auto"/>
        <w:ind w:left="3402"/>
      </w:pPr>
    </w:p>
    <w:p w14:paraId="6B5543F3" w14:textId="77777777" w:rsidR="00B4641C" w:rsidRDefault="00B4641C" w:rsidP="00B4641C">
      <w:pPr>
        <w:pStyle w:val="Fontedotexto"/>
        <w:widowControl w:val="0"/>
        <w:tabs>
          <w:tab w:val="left" w:pos="0"/>
          <w:tab w:val="left" w:pos="720"/>
          <w:tab w:val="left" w:pos="1080"/>
        </w:tabs>
        <w:spacing w:before="0" w:after="0" w:line="360" w:lineRule="auto"/>
        <w:ind w:firstLine="0"/>
        <w:jc w:val="left"/>
      </w:pPr>
      <w:r>
        <w:t>Gostaria de agradecer a todo corpo docente da Instituição de ensino Metrocamp e parceiros do grupo.</w:t>
      </w:r>
    </w:p>
    <w:bookmarkEnd w:id="10"/>
    <w:p w14:paraId="411CA528" w14:textId="77777777" w:rsidR="00301E38" w:rsidRDefault="00301E38">
      <w:pPr>
        <w:widowControl w:val="0"/>
        <w:tabs>
          <w:tab w:val="left" w:pos="0"/>
          <w:tab w:val="left" w:pos="720"/>
          <w:tab w:val="left" w:pos="1080"/>
        </w:tabs>
      </w:pPr>
    </w:p>
    <w:p w14:paraId="02F8CE52" w14:textId="77777777" w:rsidR="00301E38" w:rsidRDefault="00301E38"/>
    <w:p w14:paraId="1E0FCAA7" w14:textId="77777777" w:rsidR="00301E38" w:rsidRDefault="00301E38">
      <w:pPr>
        <w:pStyle w:val="Cabealho2"/>
        <w:sectPr w:rsidR="00301E38">
          <w:pgSz w:w="11907" w:h="16840" w:code="9"/>
          <w:pgMar w:top="1701" w:right="1134" w:bottom="1134" w:left="1701" w:header="1134" w:footer="0" w:gutter="0"/>
          <w:pgNumType w:start="1"/>
          <w:cols w:space="720"/>
          <w:titlePg/>
        </w:sectPr>
      </w:pPr>
    </w:p>
    <w:p w14:paraId="5EDE1840" w14:textId="77777777" w:rsidR="00B4641C" w:rsidRPr="00E94141" w:rsidRDefault="00B4641C" w:rsidP="00B4641C">
      <w:pPr>
        <w:pStyle w:val="Corpodetexto"/>
        <w:spacing w:line="480" w:lineRule="auto"/>
        <w:ind w:left="3960"/>
        <w:rPr>
          <w:bCs/>
        </w:rPr>
      </w:pPr>
      <w:bookmarkStart w:id="11" w:name="_Toc6507422"/>
      <w:r w:rsidRPr="00E94141">
        <w:rPr>
          <w:bCs/>
        </w:rPr>
        <w:lastRenderedPageBreak/>
        <w:t>“</w:t>
      </w:r>
      <w:bookmarkEnd w:id="11"/>
      <w:r>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frequentemente as pessoas não conseguem trocar as marchas. É uma coisa muito sutil falar sobre forças e fraquezas porque elas sempre são a mesma </w:t>
      </w:r>
      <w:proofErr w:type="gramStart"/>
      <w:r>
        <w:rPr>
          <w:rFonts w:ascii="Arial" w:hAnsi="Arial" w:cs="Arial"/>
          <w:color w:val="000000"/>
          <w:sz w:val="21"/>
          <w:szCs w:val="21"/>
          <w:shd w:val="clear" w:color="auto" w:fill="FFFFFF"/>
        </w:rPr>
        <w:t>coisa.</w:t>
      </w:r>
      <w:r w:rsidRPr="00E94141">
        <w:rPr>
          <w:bCs/>
        </w:rPr>
        <w:t>.</w:t>
      </w:r>
      <w:proofErr w:type="gramEnd"/>
      <w:r w:rsidRPr="00E94141">
        <w:rPr>
          <w:bCs/>
        </w:rPr>
        <w:t>”</w:t>
      </w:r>
    </w:p>
    <w:p w14:paraId="095526D8" w14:textId="77777777" w:rsidR="00B4641C" w:rsidRPr="00E94141" w:rsidRDefault="00B4641C" w:rsidP="00B4641C">
      <w:pPr>
        <w:pStyle w:val="Corpodetexto"/>
        <w:widowControl w:val="0"/>
        <w:ind w:left="3402"/>
        <w:jc w:val="right"/>
        <w:rPr>
          <w:bCs/>
        </w:rPr>
      </w:pPr>
      <w:r>
        <w:rPr>
          <w:bCs/>
        </w:rPr>
        <w:t>Steve Jobs</w:t>
      </w:r>
    </w:p>
    <w:p w14:paraId="22BFECE9" w14:textId="77777777" w:rsidR="00301E38" w:rsidRPr="00784EC4" w:rsidRDefault="00301E38">
      <w:pPr>
        <w:pStyle w:val="Ttulo"/>
        <w:widowControl w:val="0"/>
        <w:spacing w:line="480" w:lineRule="auto"/>
        <w:ind w:firstLine="0"/>
      </w:pPr>
    </w:p>
    <w:p w14:paraId="37F06237"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BF49AF8" w14:textId="77777777" w:rsidR="00B4641C" w:rsidRDefault="00B4641C" w:rsidP="00B4641C">
      <w:pPr>
        <w:pStyle w:val="Ttulo"/>
        <w:widowControl w:val="0"/>
        <w:spacing w:line="480" w:lineRule="auto"/>
        <w:ind w:firstLine="0"/>
      </w:pPr>
      <w:r>
        <w:lastRenderedPageBreak/>
        <w:t>RESUMO</w:t>
      </w:r>
    </w:p>
    <w:p w14:paraId="11E9DE69" w14:textId="77777777" w:rsidR="00B4641C" w:rsidRDefault="00B4641C" w:rsidP="00B4641C">
      <w:pPr>
        <w:pStyle w:val="Corpodetexto"/>
        <w:widowControl w:val="0"/>
        <w:spacing w:line="480" w:lineRule="auto"/>
      </w:pPr>
    </w:p>
    <w:p w14:paraId="54060C1A" w14:textId="77777777" w:rsidR="00B4641C" w:rsidRDefault="00B4641C" w:rsidP="00B4641C">
      <w:pPr>
        <w:pStyle w:val="Corpodetexto"/>
        <w:widowControl w:val="0"/>
        <w:spacing w:line="480" w:lineRule="auto"/>
      </w:pPr>
    </w:p>
    <w:p w14:paraId="070B36DD" w14:textId="75B61417" w:rsidR="00B4641C" w:rsidRDefault="00B4641C" w:rsidP="00B4641C">
      <w:pPr>
        <w:pStyle w:val="Corpodetexto"/>
      </w:pPr>
      <w:bookmarkStart w:id="12" w:name="OLE_LINK114"/>
      <w:bookmarkStart w:id="13" w:name="OLE_LINK115"/>
      <w:bookmarkStart w:id="14" w:name="OLE_LINK116"/>
      <w:bookmarkStart w:id="15" w:name="OLE_LINK117"/>
      <w:r>
        <w:t>O trabalho consiste em um Sistema para o gerenciamento</w:t>
      </w:r>
      <w:r w:rsidR="00EB6FA9">
        <w:t xml:space="preserve"> </w:t>
      </w:r>
      <w:r>
        <w:t xml:space="preserve">de exames, onde o sistema buscara o máximo de praticidade para o paciente e ele poderá consultar o resultado de seus exames online. </w:t>
      </w:r>
      <w:bookmarkStart w:id="16" w:name="OLE_LINK119"/>
      <w:bookmarkStart w:id="17" w:name="OLE_LINK120"/>
      <w:bookmarkStart w:id="18" w:name="OLE_LINK121"/>
      <w:r>
        <w:t>O sistema contará com ferramentas de gestão para a clínica conseguir funcionar de forma correta e organizada, possuindo um histórico de tudo que já foi realizado.</w:t>
      </w:r>
      <w:bookmarkEnd w:id="16"/>
      <w:bookmarkEnd w:id="17"/>
      <w:bookmarkEnd w:id="18"/>
    </w:p>
    <w:bookmarkEnd w:id="12"/>
    <w:bookmarkEnd w:id="13"/>
    <w:bookmarkEnd w:id="14"/>
    <w:bookmarkEnd w:id="15"/>
    <w:p w14:paraId="54446199" w14:textId="77777777" w:rsidR="00B4641C" w:rsidRDefault="00B4641C" w:rsidP="00B4641C">
      <w:pPr>
        <w:pStyle w:val="Corpodetexto"/>
      </w:pPr>
    </w:p>
    <w:p w14:paraId="5E6115F4" w14:textId="41F9F8E8" w:rsidR="00B4641C" w:rsidRPr="00453B2E" w:rsidRDefault="00B4641C" w:rsidP="00B4641C">
      <w:pPr>
        <w:rPr>
          <w:lang w:val="en-US"/>
        </w:rPr>
      </w:pPr>
      <w:proofErr w:type="spellStart"/>
      <w:r w:rsidRPr="00453B2E">
        <w:rPr>
          <w:b/>
          <w:bCs/>
          <w:lang w:val="en-US"/>
        </w:rPr>
        <w:t>Palavras-chave</w:t>
      </w:r>
      <w:proofErr w:type="spellEnd"/>
      <w:r w:rsidRPr="00453B2E">
        <w:rPr>
          <w:b/>
          <w:bCs/>
          <w:lang w:val="en-US"/>
        </w:rPr>
        <w:t>:</w:t>
      </w:r>
      <w:r w:rsidRPr="00453B2E">
        <w:rPr>
          <w:lang w:val="en-US"/>
        </w:rPr>
        <w:t xml:space="preserve"> </w:t>
      </w:r>
      <w:proofErr w:type="spellStart"/>
      <w:r w:rsidRPr="00453B2E">
        <w:rPr>
          <w:lang w:val="en-US"/>
        </w:rPr>
        <w:t>Exames</w:t>
      </w:r>
      <w:proofErr w:type="spellEnd"/>
      <w:r w:rsidRPr="00453B2E">
        <w:rPr>
          <w:lang w:val="en-US"/>
        </w:rPr>
        <w:t xml:space="preserve">, </w:t>
      </w:r>
      <w:proofErr w:type="spellStart"/>
      <w:r w:rsidRPr="00453B2E">
        <w:rPr>
          <w:lang w:val="en-US"/>
        </w:rPr>
        <w:t>Gestão</w:t>
      </w:r>
      <w:proofErr w:type="spellEnd"/>
      <w:r w:rsidRPr="00453B2E">
        <w:rPr>
          <w:lang w:val="en-US"/>
        </w:rPr>
        <w:t>.</w:t>
      </w:r>
    </w:p>
    <w:p w14:paraId="4D9416A5" w14:textId="77777777" w:rsidR="00301E38" w:rsidRPr="00453B2E" w:rsidRDefault="00301E38">
      <w:pPr>
        <w:widowControl w:val="0"/>
        <w:tabs>
          <w:tab w:val="left" w:pos="4860"/>
        </w:tabs>
        <w:rPr>
          <w:lang w:val="en-US"/>
        </w:rPr>
      </w:pPr>
    </w:p>
    <w:p w14:paraId="45358C16" w14:textId="77777777" w:rsidR="00301E38" w:rsidRPr="00453B2E" w:rsidRDefault="00301E38" w:rsidP="00B37F95">
      <w:pPr>
        <w:rPr>
          <w:lang w:val="en-US"/>
        </w:rPr>
      </w:pPr>
    </w:p>
    <w:p w14:paraId="324C0128" w14:textId="77777777" w:rsidR="00301E38" w:rsidRPr="00453B2E" w:rsidRDefault="00301E38" w:rsidP="00B37F95">
      <w:pPr>
        <w:rPr>
          <w:lang w:val="en-US"/>
        </w:rPr>
      </w:pPr>
      <w:r w:rsidRPr="00453B2E">
        <w:rPr>
          <w:lang w:val="en-US"/>
        </w:rPr>
        <w:br w:type="page"/>
      </w:r>
    </w:p>
    <w:p w14:paraId="28D53B37" w14:textId="77777777" w:rsidR="00B4641C" w:rsidRDefault="00B4641C" w:rsidP="00B4641C">
      <w:pPr>
        <w:tabs>
          <w:tab w:val="left" w:pos="4860"/>
        </w:tabs>
        <w:spacing w:line="480" w:lineRule="auto"/>
        <w:jc w:val="center"/>
        <w:rPr>
          <w:b/>
          <w:bCs/>
          <w:lang w:val="en-US"/>
        </w:rPr>
      </w:pPr>
      <w:r>
        <w:rPr>
          <w:b/>
          <w:bCs/>
          <w:lang w:val="en-US"/>
        </w:rPr>
        <w:lastRenderedPageBreak/>
        <w:t>ABSTRACT</w:t>
      </w:r>
    </w:p>
    <w:p w14:paraId="174D8519" w14:textId="77777777" w:rsidR="00B4641C" w:rsidRDefault="00B4641C" w:rsidP="00B4641C">
      <w:pPr>
        <w:rPr>
          <w:lang w:val="en-US"/>
        </w:rPr>
      </w:pPr>
    </w:p>
    <w:p w14:paraId="13F7DAF0" w14:textId="381A6A4E" w:rsidR="00B4641C" w:rsidRDefault="00B4641C" w:rsidP="00B4641C">
      <w:pPr>
        <w:spacing w:line="480" w:lineRule="auto"/>
        <w:rPr>
          <w:lang w:val="en-US"/>
        </w:rPr>
      </w:pPr>
      <w:r w:rsidRPr="007C59DF">
        <w:rPr>
          <w:lang w:val="en-US"/>
        </w:rPr>
        <w:t>The job cons</w:t>
      </w:r>
      <w:r w:rsidR="00F10956">
        <w:rPr>
          <w:lang w:val="en-US"/>
        </w:rPr>
        <w:t>ists in a management system of</w:t>
      </w:r>
      <w:r w:rsidRPr="007C59DF">
        <w:rPr>
          <w:lang w:val="en-US"/>
        </w:rPr>
        <w:t xml:space="preserve"> exams, which will search for the maximum convenience for the patient where he can see the result of their exams online. The system will have management tools for the clinic works correctly and organized, having a history of all that has been accomplished.</w:t>
      </w:r>
    </w:p>
    <w:p w14:paraId="2696EE46" w14:textId="77777777" w:rsidR="00B4641C" w:rsidRDefault="00B4641C" w:rsidP="00B4641C">
      <w:pPr>
        <w:rPr>
          <w:lang w:val="en-US"/>
        </w:rPr>
      </w:pPr>
    </w:p>
    <w:p w14:paraId="073FB90B" w14:textId="77777777" w:rsidR="00B4641C" w:rsidRDefault="00B4641C" w:rsidP="00B4641C">
      <w:pPr>
        <w:rPr>
          <w:lang w:val="en-US"/>
        </w:rPr>
      </w:pPr>
    </w:p>
    <w:p w14:paraId="32AA84A8" w14:textId="531E5BD7" w:rsidR="00B4641C" w:rsidRPr="00F10956" w:rsidRDefault="00B4641C" w:rsidP="00B4641C">
      <w:pPr>
        <w:shd w:val="clear" w:color="auto" w:fill="FFFFFF"/>
        <w:jc w:val="left"/>
        <w:rPr>
          <w:color w:val="000000"/>
        </w:rPr>
        <w:sectPr w:rsidR="00B4641C" w:rsidRPr="00F10956">
          <w:headerReference w:type="default" r:id="rId12"/>
          <w:pgSz w:w="11907" w:h="16840" w:code="9"/>
          <w:pgMar w:top="1701" w:right="927" w:bottom="1134" w:left="1701" w:header="1134" w:footer="0" w:gutter="0"/>
          <w:pgNumType w:start="12"/>
          <w:cols w:space="720"/>
          <w:titlePg/>
        </w:sectPr>
      </w:pPr>
      <w:r w:rsidRPr="00F10956">
        <w:rPr>
          <w:b/>
          <w:bCs/>
        </w:rPr>
        <w:t xml:space="preserve">Key words: </w:t>
      </w:r>
      <w:r w:rsidRPr="00F10956">
        <w:rPr>
          <w:color w:val="000000"/>
        </w:rPr>
        <w:t>Exam, Management.</w:t>
      </w:r>
    </w:p>
    <w:p w14:paraId="52AFFA92" w14:textId="77777777" w:rsidR="00301E38" w:rsidRPr="00F10956" w:rsidRDefault="00301E38">
      <w:pPr>
        <w:jc w:val="center"/>
        <w:rPr>
          <w:b/>
          <w:bCs/>
        </w:rPr>
      </w:pPr>
      <w:r w:rsidRPr="00F10956">
        <w:rPr>
          <w:b/>
          <w:bCs/>
        </w:rPr>
        <w:lastRenderedPageBreak/>
        <w:t>LISTA DE ILUSTRAÇÕES</w:t>
      </w:r>
    </w:p>
    <w:p w14:paraId="442C8F33" w14:textId="77777777" w:rsidR="00301E38" w:rsidRPr="00F10956" w:rsidRDefault="00301E38">
      <w:pPr>
        <w:spacing w:line="480" w:lineRule="auto"/>
        <w:jc w:val="center"/>
        <w:rPr>
          <w:b/>
          <w:bCs/>
        </w:rPr>
      </w:pPr>
    </w:p>
    <w:p w14:paraId="7C7E8166" w14:textId="77777777" w:rsidR="00301E38" w:rsidRPr="00F10956" w:rsidRDefault="00301E38">
      <w:pPr>
        <w:pStyle w:val="Corpodetexto"/>
        <w:spacing w:line="480" w:lineRule="auto"/>
        <w:jc w:val="center"/>
        <w:rPr>
          <w:b/>
          <w:bCs/>
          <w:color w:val="000000"/>
        </w:rPr>
      </w:pPr>
    </w:p>
    <w:p w14:paraId="3E01EF1D" w14:textId="77777777" w:rsidR="004161F1"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7285541" w:history="1">
        <w:r w:rsidR="004161F1" w:rsidRPr="00A81F00">
          <w:rPr>
            <w:rStyle w:val="Hiperligao"/>
            <w:noProof/>
          </w:rPr>
          <w:t>Figura 1 - Diagrama Caso de Uso</w:t>
        </w:r>
        <w:r w:rsidR="004161F1">
          <w:rPr>
            <w:noProof/>
            <w:webHidden/>
          </w:rPr>
          <w:tab/>
        </w:r>
        <w:r w:rsidR="004161F1">
          <w:rPr>
            <w:noProof/>
            <w:webHidden/>
          </w:rPr>
          <w:fldChar w:fldCharType="begin"/>
        </w:r>
        <w:r w:rsidR="004161F1">
          <w:rPr>
            <w:noProof/>
            <w:webHidden/>
          </w:rPr>
          <w:instrText xml:space="preserve"> PAGEREF _Toc397285541 \h </w:instrText>
        </w:r>
        <w:r w:rsidR="004161F1">
          <w:rPr>
            <w:noProof/>
            <w:webHidden/>
          </w:rPr>
        </w:r>
        <w:r w:rsidR="004161F1">
          <w:rPr>
            <w:noProof/>
            <w:webHidden/>
          </w:rPr>
          <w:fldChar w:fldCharType="separate"/>
        </w:r>
        <w:r w:rsidR="004161F1">
          <w:rPr>
            <w:noProof/>
            <w:webHidden/>
          </w:rPr>
          <w:t>9</w:t>
        </w:r>
        <w:r w:rsidR="004161F1">
          <w:rPr>
            <w:noProof/>
            <w:webHidden/>
          </w:rPr>
          <w:fldChar w:fldCharType="end"/>
        </w:r>
      </w:hyperlink>
    </w:p>
    <w:p w14:paraId="6B3EF869" w14:textId="77777777" w:rsidR="004161F1" w:rsidRDefault="00B026C5">
      <w:pPr>
        <w:pStyle w:val="ndicedeilustraes"/>
        <w:tabs>
          <w:tab w:val="right" w:leader="dot" w:pos="9269"/>
        </w:tabs>
        <w:rPr>
          <w:rFonts w:asciiTheme="minorHAnsi" w:eastAsiaTheme="minorEastAsia" w:hAnsiTheme="minorHAnsi" w:cstheme="minorBidi"/>
          <w:noProof/>
          <w:sz w:val="22"/>
          <w:szCs w:val="22"/>
        </w:rPr>
      </w:pPr>
      <w:hyperlink w:anchor="_Toc397285542" w:history="1">
        <w:r w:rsidR="004161F1" w:rsidRPr="00A81F00">
          <w:rPr>
            <w:rStyle w:val="Hiperligao"/>
            <w:noProof/>
          </w:rPr>
          <w:t>Figura 2 - Diagrama Entidade Relacionamento gerado pela ferramenta brModelo v. 2.0</w:t>
        </w:r>
        <w:r w:rsidR="004161F1">
          <w:rPr>
            <w:noProof/>
            <w:webHidden/>
          </w:rPr>
          <w:tab/>
        </w:r>
        <w:r w:rsidR="004161F1">
          <w:rPr>
            <w:noProof/>
            <w:webHidden/>
          </w:rPr>
          <w:fldChar w:fldCharType="begin"/>
        </w:r>
        <w:r w:rsidR="004161F1">
          <w:rPr>
            <w:noProof/>
            <w:webHidden/>
          </w:rPr>
          <w:instrText xml:space="preserve"> PAGEREF _Toc397285542 \h </w:instrText>
        </w:r>
        <w:r w:rsidR="004161F1">
          <w:rPr>
            <w:noProof/>
            <w:webHidden/>
          </w:rPr>
        </w:r>
        <w:r w:rsidR="004161F1">
          <w:rPr>
            <w:noProof/>
            <w:webHidden/>
          </w:rPr>
          <w:fldChar w:fldCharType="separate"/>
        </w:r>
        <w:r w:rsidR="004161F1">
          <w:rPr>
            <w:noProof/>
            <w:webHidden/>
          </w:rPr>
          <w:t>21</w:t>
        </w:r>
        <w:r w:rsidR="004161F1">
          <w:rPr>
            <w:noProof/>
            <w:webHidden/>
          </w:rPr>
          <w:fldChar w:fldCharType="end"/>
        </w:r>
      </w:hyperlink>
    </w:p>
    <w:p w14:paraId="69CCBBEB" w14:textId="77777777" w:rsidR="004161F1" w:rsidRDefault="00B026C5">
      <w:pPr>
        <w:pStyle w:val="ndicedeilustraes"/>
        <w:tabs>
          <w:tab w:val="right" w:leader="dot" w:pos="9269"/>
        </w:tabs>
        <w:rPr>
          <w:rFonts w:asciiTheme="minorHAnsi" w:eastAsiaTheme="minorEastAsia" w:hAnsiTheme="minorHAnsi" w:cstheme="minorBidi"/>
          <w:noProof/>
          <w:sz w:val="22"/>
          <w:szCs w:val="22"/>
        </w:rPr>
      </w:pPr>
      <w:hyperlink w:anchor="_Toc397285543" w:history="1">
        <w:r w:rsidR="004161F1" w:rsidRPr="00A81F00">
          <w:rPr>
            <w:rStyle w:val="Hiperligao"/>
            <w:noProof/>
          </w:rPr>
          <w:t>Figura 33 - Modelo Lógico</w:t>
        </w:r>
        <w:r w:rsidR="004161F1">
          <w:rPr>
            <w:noProof/>
            <w:webHidden/>
          </w:rPr>
          <w:tab/>
        </w:r>
        <w:r w:rsidR="004161F1">
          <w:rPr>
            <w:noProof/>
            <w:webHidden/>
          </w:rPr>
          <w:fldChar w:fldCharType="begin"/>
        </w:r>
        <w:r w:rsidR="004161F1">
          <w:rPr>
            <w:noProof/>
            <w:webHidden/>
          </w:rPr>
          <w:instrText xml:space="preserve"> PAGEREF _Toc397285543 \h </w:instrText>
        </w:r>
        <w:r w:rsidR="004161F1">
          <w:rPr>
            <w:noProof/>
            <w:webHidden/>
          </w:rPr>
        </w:r>
        <w:r w:rsidR="004161F1">
          <w:rPr>
            <w:noProof/>
            <w:webHidden/>
          </w:rPr>
          <w:fldChar w:fldCharType="separate"/>
        </w:r>
        <w:r w:rsidR="004161F1">
          <w:rPr>
            <w:noProof/>
            <w:webHidden/>
          </w:rPr>
          <w:t>22</w:t>
        </w:r>
        <w:r w:rsidR="004161F1">
          <w:rPr>
            <w:noProof/>
            <w:webHidden/>
          </w:rPr>
          <w:fldChar w:fldCharType="end"/>
        </w:r>
      </w:hyperlink>
    </w:p>
    <w:p w14:paraId="585FB767" w14:textId="77777777" w:rsidR="00301E38" w:rsidRDefault="00017DFE">
      <w:pPr>
        <w:spacing w:line="240" w:lineRule="auto"/>
        <w:jc w:val="left"/>
        <w:rPr>
          <w:b/>
          <w:bCs/>
          <w:color w:val="000000"/>
        </w:rPr>
      </w:pPr>
      <w:r w:rsidRPr="00E94141">
        <w:rPr>
          <w:b/>
          <w:bCs/>
          <w:color w:val="000000"/>
        </w:rPr>
        <w:fldChar w:fldCharType="end"/>
      </w:r>
      <w:bookmarkStart w:id="19" w:name="_Toc6508669"/>
      <w:bookmarkStart w:id="20" w:name="_Toc38805114"/>
    </w:p>
    <w:p w14:paraId="6B0BDF01" w14:textId="77777777" w:rsidR="00301E38" w:rsidRDefault="00301E38">
      <w:pPr>
        <w:spacing w:line="240" w:lineRule="auto"/>
        <w:jc w:val="left"/>
        <w:rPr>
          <w:b/>
          <w:bCs/>
          <w:color w:val="000000"/>
        </w:rPr>
      </w:pPr>
    </w:p>
    <w:p w14:paraId="41771B7B"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116609BD" w14:textId="77777777" w:rsidR="00301E38" w:rsidRDefault="00301E38">
      <w:pPr>
        <w:pStyle w:val="Corpodetexto"/>
        <w:spacing w:line="480" w:lineRule="auto"/>
        <w:jc w:val="center"/>
        <w:rPr>
          <w:b/>
          <w:bCs/>
          <w:color w:val="000000"/>
        </w:rPr>
      </w:pPr>
      <w:r>
        <w:rPr>
          <w:b/>
          <w:bCs/>
          <w:color w:val="000000"/>
        </w:rPr>
        <w:lastRenderedPageBreak/>
        <w:t>LISTA DE TABELAS</w:t>
      </w:r>
      <w:bookmarkEnd w:id="19"/>
      <w:bookmarkEnd w:id="20"/>
    </w:p>
    <w:p w14:paraId="12905927" w14:textId="77777777" w:rsidR="00301E38" w:rsidRDefault="00301E38">
      <w:pPr>
        <w:pStyle w:val="Corpodetexto"/>
        <w:spacing w:line="480" w:lineRule="auto"/>
        <w:jc w:val="center"/>
        <w:rPr>
          <w:b/>
          <w:bCs/>
          <w:color w:val="000000"/>
        </w:rPr>
      </w:pPr>
    </w:p>
    <w:p w14:paraId="32CFDFB2" w14:textId="77777777" w:rsidR="004161F1"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4161F1">
        <w:rPr>
          <w:noProof/>
        </w:rPr>
        <w:t>Tabela 1 - Resumo dos Envolvidos</w:t>
      </w:r>
      <w:r w:rsidR="004161F1">
        <w:rPr>
          <w:noProof/>
        </w:rPr>
        <w:tab/>
      </w:r>
      <w:r w:rsidR="004161F1">
        <w:rPr>
          <w:noProof/>
        </w:rPr>
        <w:fldChar w:fldCharType="begin"/>
      </w:r>
      <w:r w:rsidR="004161F1">
        <w:rPr>
          <w:noProof/>
        </w:rPr>
        <w:instrText xml:space="preserve"> PAGEREF _Toc397285546 \h </w:instrText>
      </w:r>
      <w:r w:rsidR="004161F1">
        <w:rPr>
          <w:noProof/>
        </w:rPr>
      </w:r>
      <w:r w:rsidR="004161F1">
        <w:rPr>
          <w:noProof/>
        </w:rPr>
        <w:fldChar w:fldCharType="separate"/>
      </w:r>
      <w:r w:rsidR="004161F1">
        <w:rPr>
          <w:noProof/>
        </w:rPr>
        <w:t>3</w:t>
      </w:r>
      <w:r w:rsidR="004161F1">
        <w:rPr>
          <w:noProof/>
        </w:rPr>
        <w:fldChar w:fldCharType="end"/>
      </w:r>
    </w:p>
    <w:p w14:paraId="6BC57DF6"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_Toc397285547 \h </w:instrText>
      </w:r>
      <w:r>
        <w:rPr>
          <w:noProof/>
        </w:rPr>
      </w:r>
      <w:r>
        <w:rPr>
          <w:noProof/>
        </w:rPr>
        <w:fldChar w:fldCharType="separate"/>
      </w:r>
      <w:r>
        <w:rPr>
          <w:noProof/>
        </w:rPr>
        <w:t>4</w:t>
      </w:r>
      <w:r>
        <w:rPr>
          <w:noProof/>
        </w:rPr>
        <w:fldChar w:fldCharType="end"/>
      </w:r>
    </w:p>
    <w:p w14:paraId="127E3F74"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Pr>
          <w:noProof/>
        </w:rPr>
        <w:fldChar w:fldCharType="begin"/>
      </w:r>
      <w:r>
        <w:rPr>
          <w:noProof/>
        </w:rPr>
        <w:instrText xml:space="preserve"> PAGEREF _Toc397285548 \h </w:instrText>
      </w:r>
      <w:r>
        <w:rPr>
          <w:noProof/>
        </w:rPr>
      </w:r>
      <w:r>
        <w:rPr>
          <w:noProof/>
        </w:rPr>
        <w:fldChar w:fldCharType="separate"/>
      </w:r>
      <w:r>
        <w:rPr>
          <w:noProof/>
        </w:rPr>
        <w:t>5</w:t>
      </w:r>
      <w:r>
        <w:rPr>
          <w:noProof/>
        </w:rPr>
        <w:fldChar w:fldCharType="end"/>
      </w:r>
    </w:p>
    <w:p w14:paraId="10550D00"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Pr>
          <w:noProof/>
        </w:rPr>
        <w:fldChar w:fldCharType="begin"/>
      </w:r>
      <w:r>
        <w:rPr>
          <w:noProof/>
        </w:rPr>
        <w:instrText xml:space="preserve"> PAGEREF _Toc397285549 \h </w:instrText>
      </w:r>
      <w:r>
        <w:rPr>
          <w:noProof/>
        </w:rPr>
      </w:r>
      <w:r>
        <w:rPr>
          <w:noProof/>
        </w:rPr>
        <w:fldChar w:fldCharType="separate"/>
      </w:r>
      <w:r>
        <w:rPr>
          <w:noProof/>
        </w:rPr>
        <w:t>7</w:t>
      </w:r>
      <w:r>
        <w:rPr>
          <w:noProof/>
        </w:rPr>
        <w:fldChar w:fldCharType="end"/>
      </w:r>
    </w:p>
    <w:p w14:paraId="29E073E5"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Pr>
          <w:noProof/>
        </w:rPr>
        <w:fldChar w:fldCharType="begin"/>
      </w:r>
      <w:r>
        <w:rPr>
          <w:noProof/>
        </w:rPr>
        <w:instrText xml:space="preserve"> PAGEREF _Toc397285550 \h </w:instrText>
      </w:r>
      <w:r>
        <w:rPr>
          <w:noProof/>
        </w:rPr>
      </w:r>
      <w:r>
        <w:rPr>
          <w:noProof/>
        </w:rPr>
        <w:fldChar w:fldCharType="separate"/>
      </w:r>
      <w:r>
        <w:rPr>
          <w:noProof/>
        </w:rPr>
        <w:t>10</w:t>
      </w:r>
      <w:r>
        <w:rPr>
          <w:noProof/>
        </w:rPr>
        <w:fldChar w:fldCharType="end"/>
      </w:r>
    </w:p>
    <w:p w14:paraId="22CAE931"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Pr>
          <w:noProof/>
        </w:rPr>
        <w:fldChar w:fldCharType="begin"/>
      </w:r>
      <w:r>
        <w:rPr>
          <w:noProof/>
        </w:rPr>
        <w:instrText xml:space="preserve"> PAGEREF _Toc397285551 \h </w:instrText>
      </w:r>
      <w:r>
        <w:rPr>
          <w:noProof/>
        </w:rPr>
      </w:r>
      <w:r>
        <w:rPr>
          <w:noProof/>
        </w:rPr>
        <w:fldChar w:fldCharType="separate"/>
      </w:r>
      <w:r>
        <w:rPr>
          <w:noProof/>
        </w:rPr>
        <w:t>10</w:t>
      </w:r>
      <w:r>
        <w:rPr>
          <w:noProof/>
        </w:rPr>
        <w:fldChar w:fldCharType="end"/>
      </w:r>
    </w:p>
    <w:p w14:paraId="5D60BDD6"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Pr>
          <w:noProof/>
        </w:rPr>
        <w:fldChar w:fldCharType="begin"/>
      </w:r>
      <w:r>
        <w:rPr>
          <w:noProof/>
        </w:rPr>
        <w:instrText xml:space="preserve"> PAGEREF _Toc397285552 \h </w:instrText>
      </w:r>
      <w:r>
        <w:rPr>
          <w:noProof/>
        </w:rPr>
      </w:r>
      <w:r>
        <w:rPr>
          <w:noProof/>
        </w:rPr>
        <w:fldChar w:fldCharType="separate"/>
      </w:r>
      <w:r>
        <w:rPr>
          <w:noProof/>
        </w:rPr>
        <w:t>11</w:t>
      </w:r>
      <w:r>
        <w:rPr>
          <w:noProof/>
        </w:rPr>
        <w:fldChar w:fldCharType="end"/>
      </w:r>
    </w:p>
    <w:p w14:paraId="635FAE0E"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Pr>
          <w:noProof/>
        </w:rPr>
        <w:fldChar w:fldCharType="begin"/>
      </w:r>
      <w:r>
        <w:rPr>
          <w:noProof/>
        </w:rPr>
        <w:instrText xml:space="preserve"> PAGEREF _Toc397285553 \h </w:instrText>
      </w:r>
      <w:r>
        <w:rPr>
          <w:noProof/>
        </w:rPr>
      </w:r>
      <w:r>
        <w:rPr>
          <w:noProof/>
        </w:rPr>
        <w:fldChar w:fldCharType="separate"/>
      </w:r>
      <w:r>
        <w:rPr>
          <w:noProof/>
        </w:rPr>
        <w:t>12</w:t>
      </w:r>
      <w:r>
        <w:rPr>
          <w:noProof/>
        </w:rPr>
        <w:fldChar w:fldCharType="end"/>
      </w:r>
    </w:p>
    <w:p w14:paraId="68A53DD4"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Pr>
          <w:noProof/>
        </w:rPr>
        <w:fldChar w:fldCharType="begin"/>
      </w:r>
      <w:r>
        <w:rPr>
          <w:noProof/>
        </w:rPr>
        <w:instrText xml:space="preserve"> PAGEREF _Toc397285554 \h </w:instrText>
      </w:r>
      <w:r>
        <w:rPr>
          <w:noProof/>
        </w:rPr>
      </w:r>
      <w:r>
        <w:rPr>
          <w:noProof/>
        </w:rPr>
        <w:fldChar w:fldCharType="separate"/>
      </w:r>
      <w:r>
        <w:rPr>
          <w:noProof/>
        </w:rPr>
        <w:t>12</w:t>
      </w:r>
      <w:r>
        <w:rPr>
          <w:noProof/>
        </w:rPr>
        <w:fldChar w:fldCharType="end"/>
      </w:r>
    </w:p>
    <w:p w14:paraId="2641D9B1"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Pr>
          <w:noProof/>
        </w:rPr>
        <w:fldChar w:fldCharType="begin"/>
      </w:r>
      <w:r>
        <w:rPr>
          <w:noProof/>
        </w:rPr>
        <w:instrText xml:space="preserve"> PAGEREF _Toc397285555 \h </w:instrText>
      </w:r>
      <w:r>
        <w:rPr>
          <w:noProof/>
        </w:rPr>
      </w:r>
      <w:r>
        <w:rPr>
          <w:noProof/>
        </w:rPr>
        <w:fldChar w:fldCharType="separate"/>
      </w:r>
      <w:r>
        <w:rPr>
          <w:noProof/>
        </w:rPr>
        <w:t>13</w:t>
      </w:r>
      <w:r>
        <w:rPr>
          <w:noProof/>
        </w:rPr>
        <w:fldChar w:fldCharType="end"/>
      </w:r>
    </w:p>
    <w:p w14:paraId="47490F73"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Pr>
          <w:noProof/>
        </w:rPr>
        <w:fldChar w:fldCharType="begin"/>
      </w:r>
      <w:r>
        <w:rPr>
          <w:noProof/>
        </w:rPr>
        <w:instrText xml:space="preserve"> PAGEREF _Toc397285556 \h </w:instrText>
      </w:r>
      <w:r>
        <w:rPr>
          <w:noProof/>
        </w:rPr>
      </w:r>
      <w:r>
        <w:rPr>
          <w:noProof/>
        </w:rPr>
        <w:fldChar w:fldCharType="separate"/>
      </w:r>
      <w:r>
        <w:rPr>
          <w:noProof/>
        </w:rPr>
        <w:t>13</w:t>
      </w:r>
      <w:r>
        <w:rPr>
          <w:noProof/>
        </w:rPr>
        <w:fldChar w:fldCharType="end"/>
      </w:r>
    </w:p>
    <w:p w14:paraId="58E298CD"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Pr>
          <w:noProof/>
        </w:rPr>
        <w:fldChar w:fldCharType="begin"/>
      </w:r>
      <w:r>
        <w:rPr>
          <w:noProof/>
        </w:rPr>
        <w:instrText xml:space="preserve"> PAGEREF _Toc397285557 \h </w:instrText>
      </w:r>
      <w:r>
        <w:rPr>
          <w:noProof/>
        </w:rPr>
      </w:r>
      <w:r>
        <w:rPr>
          <w:noProof/>
        </w:rPr>
        <w:fldChar w:fldCharType="separate"/>
      </w:r>
      <w:r>
        <w:rPr>
          <w:noProof/>
        </w:rPr>
        <w:t>14</w:t>
      </w:r>
      <w:r>
        <w:rPr>
          <w:noProof/>
        </w:rPr>
        <w:fldChar w:fldCharType="end"/>
      </w:r>
    </w:p>
    <w:p w14:paraId="080CCB24"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Pr>
          <w:noProof/>
        </w:rPr>
        <w:fldChar w:fldCharType="begin"/>
      </w:r>
      <w:r>
        <w:rPr>
          <w:noProof/>
        </w:rPr>
        <w:instrText xml:space="preserve"> PAGEREF _Toc397285558 \h </w:instrText>
      </w:r>
      <w:r>
        <w:rPr>
          <w:noProof/>
        </w:rPr>
      </w:r>
      <w:r>
        <w:rPr>
          <w:noProof/>
        </w:rPr>
        <w:fldChar w:fldCharType="separate"/>
      </w:r>
      <w:r>
        <w:rPr>
          <w:noProof/>
        </w:rPr>
        <w:t>14</w:t>
      </w:r>
      <w:r>
        <w:rPr>
          <w:noProof/>
        </w:rPr>
        <w:fldChar w:fldCharType="end"/>
      </w:r>
    </w:p>
    <w:p w14:paraId="6DD9CF4F"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Pr>
          <w:noProof/>
        </w:rPr>
        <w:fldChar w:fldCharType="begin"/>
      </w:r>
      <w:r>
        <w:rPr>
          <w:noProof/>
        </w:rPr>
        <w:instrText xml:space="preserve"> PAGEREF _Toc397285559 \h </w:instrText>
      </w:r>
      <w:r>
        <w:rPr>
          <w:noProof/>
        </w:rPr>
      </w:r>
      <w:r>
        <w:rPr>
          <w:noProof/>
        </w:rPr>
        <w:fldChar w:fldCharType="separate"/>
      </w:r>
      <w:r>
        <w:rPr>
          <w:noProof/>
        </w:rPr>
        <w:t>15</w:t>
      </w:r>
      <w:r>
        <w:rPr>
          <w:noProof/>
        </w:rPr>
        <w:fldChar w:fldCharType="end"/>
      </w:r>
    </w:p>
    <w:p w14:paraId="57F3027C"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Pr>
          <w:noProof/>
        </w:rPr>
        <w:fldChar w:fldCharType="begin"/>
      </w:r>
      <w:r>
        <w:rPr>
          <w:noProof/>
        </w:rPr>
        <w:instrText xml:space="preserve"> PAGEREF _Toc397285560 \h </w:instrText>
      </w:r>
      <w:r>
        <w:rPr>
          <w:noProof/>
        </w:rPr>
      </w:r>
      <w:r>
        <w:rPr>
          <w:noProof/>
        </w:rPr>
        <w:fldChar w:fldCharType="separate"/>
      </w:r>
      <w:r>
        <w:rPr>
          <w:noProof/>
        </w:rPr>
        <w:t>15</w:t>
      </w:r>
      <w:r>
        <w:rPr>
          <w:noProof/>
        </w:rPr>
        <w:fldChar w:fldCharType="end"/>
      </w:r>
    </w:p>
    <w:p w14:paraId="20B32165"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Pr>
          <w:noProof/>
        </w:rPr>
        <w:fldChar w:fldCharType="begin"/>
      </w:r>
      <w:r>
        <w:rPr>
          <w:noProof/>
        </w:rPr>
        <w:instrText xml:space="preserve"> PAGEREF _Toc397285561 \h </w:instrText>
      </w:r>
      <w:r>
        <w:rPr>
          <w:noProof/>
        </w:rPr>
      </w:r>
      <w:r>
        <w:rPr>
          <w:noProof/>
        </w:rPr>
        <w:fldChar w:fldCharType="separate"/>
      </w:r>
      <w:r>
        <w:rPr>
          <w:noProof/>
        </w:rPr>
        <w:t>16</w:t>
      </w:r>
      <w:r>
        <w:rPr>
          <w:noProof/>
        </w:rPr>
        <w:fldChar w:fldCharType="end"/>
      </w:r>
    </w:p>
    <w:p w14:paraId="1314EB13"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Pr>
          <w:noProof/>
        </w:rPr>
        <w:fldChar w:fldCharType="begin"/>
      </w:r>
      <w:r>
        <w:rPr>
          <w:noProof/>
        </w:rPr>
        <w:instrText xml:space="preserve"> PAGEREF _Toc397285562 \h </w:instrText>
      </w:r>
      <w:r>
        <w:rPr>
          <w:noProof/>
        </w:rPr>
      </w:r>
      <w:r>
        <w:rPr>
          <w:noProof/>
        </w:rPr>
        <w:fldChar w:fldCharType="separate"/>
      </w:r>
      <w:r>
        <w:rPr>
          <w:noProof/>
        </w:rPr>
        <w:t>19</w:t>
      </w:r>
      <w:r>
        <w:rPr>
          <w:noProof/>
        </w:rPr>
        <w:fldChar w:fldCharType="end"/>
      </w:r>
    </w:p>
    <w:p w14:paraId="248AE10A" w14:textId="77777777" w:rsidR="004161F1" w:rsidRDefault="004161F1">
      <w:pPr>
        <w:pStyle w:val="ndicedeilustra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Pr>
          <w:noProof/>
        </w:rPr>
        <w:fldChar w:fldCharType="begin"/>
      </w:r>
      <w:r>
        <w:rPr>
          <w:noProof/>
        </w:rPr>
        <w:instrText xml:space="preserve"> PAGEREF _Toc397285563 \h </w:instrText>
      </w:r>
      <w:r>
        <w:rPr>
          <w:noProof/>
        </w:rPr>
      </w:r>
      <w:r>
        <w:rPr>
          <w:noProof/>
        </w:rPr>
        <w:fldChar w:fldCharType="separate"/>
      </w:r>
      <w:r>
        <w:rPr>
          <w:noProof/>
        </w:rPr>
        <w:t>22</w:t>
      </w:r>
      <w:r>
        <w:rPr>
          <w:noProof/>
        </w:rPr>
        <w:fldChar w:fldCharType="end"/>
      </w:r>
    </w:p>
    <w:p w14:paraId="078053C8" w14:textId="77777777" w:rsidR="00301E38" w:rsidRDefault="00017DFE">
      <w:pPr>
        <w:spacing w:line="240" w:lineRule="auto"/>
        <w:jc w:val="left"/>
        <w:rPr>
          <w:b/>
          <w:bCs/>
        </w:rPr>
      </w:pPr>
      <w:r w:rsidRPr="00E94141">
        <w:rPr>
          <w:b/>
          <w:bCs/>
        </w:rPr>
        <w:fldChar w:fldCharType="end"/>
      </w:r>
      <w:bookmarkStart w:id="21" w:name="_Toc38805115"/>
      <w:r w:rsidR="00301E38">
        <w:rPr>
          <w:b/>
          <w:bCs/>
        </w:rPr>
        <w:br w:type="page"/>
      </w:r>
    </w:p>
    <w:bookmarkEnd w:id="21"/>
    <w:p w14:paraId="611AC724" w14:textId="77777777" w:rsidR="00301E38" w:rsidRDefault="00301E38">
      <w:pPr>
        <w:sectPr w:rsidR="00301E38">
          <w:headerReference w:type="default" r:id="rId13"/>
          <w:pgSz w:w="11907" w:h="16840" w:code="9"/>
          <w:pgMar w:top="1985" w:right="927" w:bottom="1134" w:left="1701" w:header="1134" w:footer="0" w:gutter="0"/>
          <w:pgNumType w:start="12"/>
          <w:cols w:space="720"/>
          <w:titlePg/>
        </w:sectPr>
      </w:pPr>
    </w:p>
    <w:p w14:paraId="5B56A5B7"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3311878A" w14:textId="77777777" w:rsidR="004161F1" w:rsidRDefault="00017DFE">
      <w:pPr>
        <w:pStyle w:val="ndice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97285564" w:history="1">
        <w:r w:rsidR="004161F1" w:rsidRPr="00967C60">
          <w:rPr>
            <w:rStyle w:val="Hiperligao"/>
            <w:noProof/>
          </w:rPr>
          <w:t>1</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Introdução</w:t>
        </w:r>
        <w:r w:rsidR="004161F1">
          <w:rPr>
            <w:noProof/>
            <w:webHidden/>
          </w:rPr>
          <w:tab/>
        </w:r>
        <w:r w:rsidR="004161F1">
          <w:rPr>
            <w:noProof/>
            <w:webHidden/>
          </w:rPr>
          <w:fldChar w:fldCharType="begin"/>
        </w:r>
        <w:r w:rsidR="004161F1">
          <w:rPr>
            <w:noProof/>
            <w:webHidden/>
          </w:rPr>
          <w:instrText xml:space="preserve"> PAGEREF _Toc397285564 \h </w:instrText>
        </w:r>
        <w:r w:rsidR="004161F1">
          <w:rPr>
            <w:noProof/>
            <w:webHidden/>
          </w:rPr>
        </w:r>
        <w:r w:rsidR="004161F1">
          <w:rPr>
            <w:noProof/>
            <w:webHidden/>
          </w:rPr>
          <w:fldChar w:fldCharType="separate"/>
        </w:r>
        <w:r w:rsidR="004161F1">
          <w:rPr>
            <w:noProof/>
            <w:webHidden/>
          </w:rPr>
          <w:t>1</w:t>
        </w:r>
        <w:r w:rsidR="004161F1">
          <w:rPr>
            <w:noProof/>
            <w:webHidden/>
          </w:rPr>
          <w:fldChar w:fldCharType="end"/>
        </w:r>
      </w:hyperlink>
    </w:p>
    <w:p w14:paraId="42898DCD"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65" w:history="1">
        <w:r w:rsidR="004161F1" w:rsidRPr="00967C60">
          <w:rPr>
            <w:rStyle w:val="Hiperligao"/>
            <w:noProof/>
          </w:rPr>
          <w:t>1.1</w:t>
        </w:r>
        <w:r w:rsidR="004161F1">
          <w:rPr>
            <w:rFonts w:asciiTheme="minorHAnsi" w:eastAsiaTheme="minorEastAsia" w:hAnsiTheme="minorHAnsi" w:cstheme="minorBidi"/>
            <w:smallCaps w:val="0"/>
            <w:noProof/>
            <w:sz w:val="22"/>
            <w:szCs w:val="22"/>
          </w:rPr>
          <w:tab/>
        </w:r>
        <w:r w:rsidR="004161F1" w:rsidRPr="00967C60">
          <w:rPr>
            <w:rStyle w:val="Hiperligao"/>
            <w:noProof/>
          </w:rPr>
          <w:t>Contexto e Problematização</w:t>
        </w:r>
        <w:r w:rsidR="004161F1">
          <w:rPr>
            <w:noProof/>
            <w:webHidden/>
          </w:rPr>
          <w:tab/>
        </w:r>
        <w:r w:rsidR="004161F1">
          <w:rPr>
            <w:noProof/>
            <w:webHidden/>
          </w:rPr>
          <w:fldChar w:fldCharType="begin"/>
        </w:r>
        <w:r w:rsidR="004161F1">
          <w:rPr>
            <w:noProof/>
            <w:webHidden/>
          </w:rPr>
          <w:instrText xml:space="preserve"> PAGEREF _Toc397285565 \h </w:instrText>
        </w:r>
        <w:r w:rsidR="004161F1">
          <w:rPr>
            <w:noProof/>
            <w:webHidden/>
          </w:rPr>
        </w:r>
        <w:r w:rsidR="004161F1">
          <w:rPr>
            <w:noProof/>
            <w:webHidden/>
          </w:rPr>
          <w:fldChar w:fldCharType="separate"/>
        </w:r>
        <w:r w:rsidR="004161F1">
          <w:rPr>
            <w:noProof/>
            <w:webHidden/>
          </w:rPr>
          <w:t>1</w:t>
        </w:r>
        <w:r w:rsidR="004161F1">
          <w:rPr>
            <w:noProof/>
            <w:webHidden/>
          </w:rPr>
          <w:fldChar w:fldCharType="end"/>
        </w:r>
      </w:hyperlink>
    </w:p>
    <w:p w14:paraId="3211D50E"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66" w:history="1">
        <w:r w:rsidR="004161F1" w:rsidRPr="00967C60">
          <w:rPr>
            <w:rStyle w:val="Hiperligao"/>
            <w:noProof/>
          </w:rPr>
          <w:t>1.2</w:t>
        </w:r>
        <w:r w:rsidR="004161F1">
          <w:rPr>
            <w:rFonts w:asciiTheme="minorHAnsi" w:eastAsiaTheme="minorEastAsia" w:hAnsiTheme="minorHAnsi" w:cstheme="minorBidi"/>
            <w:smallCaps w:val="0"/>
            <w:noProof/>
            <w:sz w:val="22"/>
            <w:szCs w:val="22"/>
          </w:rPr>
          <w:tab/>
        </w:r>
        <w:r w:rsidR="004161F1" w:rsidRPr="00967C60">
          <w:rPr>
            <w:rStyle w:val="Hiperligao"/>
            <w:noProof/>
          </w:rPr>
          <w:t>Objetivos</w:t>
        </w:r>
        <w:r w:rsidR="004161F1">
          <w:rPr>
            <w:noProof/>
            <w:webHidden/>
          </w:rPr>
          <w:tab/>
        </w:r>
        <w:r w:rsidR="004161F1">
          <w:rPr>
            <w:noProof/>
            <w:webHidden/>
          </w:rPr>
          <w:fldChar w:fldCharType="begin"/>
        </w:r>
        <w:r w:rsidR="004161F1">
          <w:rPr>
            <w:noProof/>
            <w:webHidden/>
          </w:rPr>
          <w:instrText xml:space="preserve"> PAGEREF _Toc397285566 \h </w:instrText>
        </w:r>
        <w:r w:rsidR="004161F1">
          <w:rPr>
            <w:noProof/>
            <w:webHidden/>
          </w:rPr>
        </w:r>
        <w:r w:rsidR="004161F1">
          <w:rPr>
            <w:noProof/>
            <w:webHidden/>
          </w:rPr>
          <w:fldChar w:fldCharType="separate"/>
        </w:r>
        <w:r w:rsidR="004161F1">
          <w:rPr>
            <w:noProof/>
            <w:webHidden/>
          </w:rPr>
          <w:t>1</w:t>
        </w:r>
        <w:r w:rsidR="004161F1">
          <w:rPr>
            <w:noProof/>
            <w:webHidden/>
          </w:rPr>
          <w:fldChar w:fldCharType="end"/>
        </w:r>
      </w:hyperlink>
    </w:p>
    <w:p w14:paraId="71273CEB"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67" w:history="1">
        <w:r w:rsidR="004161F1" w:rsidRPr="00967C60">
          <w:rPr>
            <w:rStyle w:val="Hiperligao"/>
            <w:noProof/>
          </w:rPr>
          <w:t>1.2.1</w:t>
        </w:r>
        <w:r w:rsidR="004161F1">
          <w:rPr>
            <w:rFonts w:asciiTheme="minorHAnsi" w:eastAsiaTheme="minorEastAsia" w:hAnsiTheme="minorHAnsi" w:cstheme="minorBidi"/>
            <w:i w:val="0"/>
            <w:iCs w:val="0"/>
            <w:noProof/>
            <w:sz w:val="22"/>
            <w:szCs w:val="22"/>
          </w:rPr>
          <w:tab/>
        </w:r>
        <w:r w:rsidR="004161F1" w:rsidRPr="00967C60">
          <w:rPr>
            <w:rStyle w:val="Hiperligao"/>
            <w:noProof/>
          </w:rPr>
          <w:t>Objetivo Geral</w:t>
        </w:r>
        <w:r w:rsidR="004161F1">
          <w:rPr>
            <w:noProof/>
            <w:webHidden/>
          </w:rPr>
          <w:tab/>
        </w:r>
        <w:r w:rsidR="004161F1">
          <w:rPr>
            <w:noProof/>
            <w:webHidden/>
          </w:rPr>
          <w:fldChar w:fldCharType="begin"/>
        </w:r>
        <w:r w:rsidR="004161F1">
          <w:rPr>
            <w:noProof/>
            <w:webHidden/>
          </w:rPr>
          <w:instrText xml:space="preserve"> PAGEREF _Toc397285567 \h </w:instrText>
        </w:r>
        <w:r w:rsidR="004161F1">
          <w:rPr>
            <w:noProof/>
            <w:webHidden/>
          </w:rPr>
        </w:r>
        <w:r w:rsidR="004161F1">
          <w:rPr>
            <w:noProof/>
            <w:webHidden/>
          </w:rPr>
          <w:fldChar w:fldCharType="separate"/>
        </w:r>
        <w:r w:rsidR="004161F1">
          <w:rPr>
            <w:noProof/>
            <w:webHidden/>
          </w:rPr>
          <w:t>1</w:t>
        </w:r>
        <w:r w:rsidR="004161F1">
          <w:rPr>
            <w:noProof/>
            <w:webHidden/>
          </w:rPr>
          <w:fldChar w:fldCharType="end"/>
        </w:r>
      </w:hyperlink>
    </w:p>
    <w:p w14:paraId="0959047A"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68" w:history="1">
        <w:r w:rsidR="004161F1" w:rsidRPr="00967C60">
          <w:rPr>
            <w:rStyle w:val="Hiperligao"/>
            <w:noProof/>
          </w:rPr>
          <w:t>1.2.2</w:t>
        </w:r>
        <w:r w:rsidR="004161F1">
          <w:rPr>
            <w:rFonts w:asciiTheme="minorHAnsi" w:eastAsiaTheme="minorEastAsia" w:hAnsiTheme="minorHAnsi" w:cstheme="minorBidi"/>
            <w:i w:val="0"/>
            <w:iCs w:val="0"/>
            <w:noProof/>
            <w:sz w:val="22"/>
            <w:szCs w:val="22"/>
          </w:rPr>
          <w:tab/>
        </w:r>
        <w:r w:rsidR="004161F1" w:rsidRPr="00967C60">
          <w:rPr>
            <w:rStyle w:val="Hiperligao"/>
            <w:noProof/>
          </w:rPr>
          <w:t>Objetivos Específicos</w:t>
        </w:r>
        <w:r w:rsidR="004161F1">
          <w:rPr>
            <w:noProof/>
            <w:webHidden/>
          </w:rPr>
          <w:tab/>
        </w:r>
        <w:r w:rsidR="004161F1">
          <w:rPr>
            <w:noProof/>
            <w:webHidden/>
          </w:rPr>
          <w:fldChar w:fldCharType="begin"/>
        </w:r>
        <w:r w:rsidR="004161F1">
          <w:rPr>
            <w:noProof/>
            <w:webHidden/>
          </w:rPr>
          <w:instrText xml:space="preserve"> PAGEREF _Toc397285568 \h </w:instrText>
        </w:r>
        <w:r w:rsidR="004161F1">
          <w:rPr>
            <w:noProof/>
            <w:webHidden/>
          </w:rPr>
        </w:r>
        <w:r w:rsidR="004161F1">
          <w:rPr>
            <w:noProof/>
            <w:webHidden/>
          </w:rPr>
          <w:fldChar w:fldCharType="separate"/>
        </w:r>
        <w:r w:rsidR="004161F1">
          <w:rPr>
            <w:noProof/>
            <w:webHidden/>
          </w:rPr>
          <w:t>2</w:t>
        </w:r>
        <w:r w:rsidR="004161F1">
          <w:rPr>
            <w:noProof/>
            <w:webHidden/>
          </w:rPr>
          <w:fldChar w:fldCharType="end"/>
        </w:r>
      </w:hyperlink>
    </w:p>
    <w:p w14:paraId="370D6E99"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569" w:history="1">
        <w:r w:rsidR="004161F1" w:rsidRPr="00967C60">
          <w:rPr>
            <w:rStyle w:val="Hiperligao"/>
            <w:noProof/>
          </w:rPr>
          <w:t>2</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Visão do Sistema</w:t>
        </w:r>
        <w:r w:rsidR="004161F1">
          <w:rPr>
            <w:noProof/>
            <w:webHidden/>
          </w:rPr>
          <w:tab/>
        </w:r>
        <w:r w:rsidR="004161F1">
          <w:rPr>
            <w:noProof/>
            <w:webHidden/>
          </w:rPr>
          <w:fldChar w:fldCharType="begin"/>
        </w:r>
        <w:r w:rsidR="004161F1">
          <w:rPr>
            <w:noProof/>
            <w:webHidden/>
          </w:rPr>
          <w:instrText xml:space="preserve"> PAGEREF _Toc397285569 \h </w:instrText>
        </w:r>
        <w:r w:rsidR="004161F1">
          <w:rPr>
            <w:noProof/>
            <w:webHidden/>
          </w:rPr>
        </w:r>
        <w:r w:rsidR="004161F1">
          <w:rPr>
            <w:noProof/>
            <w:webHidden/>
          </w:rPr>
          <w:fldChar w:fldCharType="separate"/>
        </w:r>
        <w:r w:rsidR="004161F1">
          <w:rPr>
            <w:noProof/>
            <w:webHidden/>
          </w:rPr>
          <w:t>3</w:t>
        </w:r>
        <w:r w:rsidR="004161F1">
          <w:rPr>
            <w:noProof/>
            <w:webHidden/>
          </w:rPr>
          <w:fldChar w:fldCharType="end"/>
        </w:r>
      </w:hyperlink>
    </w:p>
    <w:p w14:paraId="1958B8DA"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70" w:history="1">
        <w:r w:rsidR="004161F1" w:rsidRPr="00967C60">
          <w:rPr>
            <w:rStyle w:val="Hiperligao"/>
            <w:noProof/>
            <w:lang w:val="fr-FR"/>
          </w:rPr>
          <w:t>2.1</w:t>
        </w:r>
        <w:r w:rsidR="004161F1">
          <w:rPr>
            <w:rFonts w:asciiTheme="minorHAnsi" w:eastAsiaTheme="minorEastAsia" w:hAnsiTheme="minorHAnsi" w:cstheme="minorBidi"/>
            <w:smallCaps w:val="0"/>
            <w:noProof/>
            <w:sz w:val="22"/>
            <w:szCs w:val="22"/>
          </w:rPr>
          <w:tab/>
        </w:r>
        <w:r w:rsidR="004161F1" w:rsidRPr="00967C60">
          <w:rPr>
            <w:rStyle w:val="Hiperligao"/>
            <w:noProof/>
            <w:lang w:val="fr-FR"/>
          </w:rPr>
          <w:t>Descrições dos Envolvidos e Usuários</w:t>
        </w:r>
        <w:r w:rsidR="004161F1">
          <w:rPr>
            <w:noProof/>
            <w:webHidden/>
          </w:rPr>
          <w:tab/>
        </w:r>
        <w:r w:rsidR="004161F1">
          <w:rPr>
            <w:noProof/>
            <w:webHidden/>
          </w:rPr>
          <w:fldChar w:fldCharType="begin"/>
        </w:r>
        <w:r w:rsidR="004161F1">
          <w:rPr>
            <w:noProof/>
            <w:webHidden/>
          </w:rPr>
          <w:instrText xml:space="preserve"> PAGEREF _Toc397285570 \h </w:instrText>
        </w:r>
        <w:r w:rsidR="004161F1">
          <w:rPr>
            <w:noProof/>
            <w:webHidden/>
          </w:rPr>
        </w:r>
        <w:r w:rsidR="004161F1">
          <w:rPr>
            <w:noProof/>
            <w:webHidden/>
          </w:rPr>
          <w:fldChar w:fldCharType="separate"/>
        </w:r>
        <w:r w:rsidR="004161F1">
          <w:rPr>
            <w:noProof/>
            <w:webHidden/>
          </w:rPr>
          <w:t>3</w:t>
        </w:r>
        <w:r w:rsidR="004161F1">
          <w:rPr>
            <w:noProof/>
            <w:webHidden/>
          </w:rPr>
          <w:fldChar w:fldCharType="end"/>
        </w:r>
      </w:hyperlink>
    </w:p>
    <w:p w14:paraId="7BB851CB"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1" w:history="1">
        <w:r w:rsidR="004161F1" w:rsidRPr="00967C60">
          <w:rPr>
            <w:rStyle w:val="Hiperligao"/>
            <w:noProof/>
          </w:rPr>
          <w:t>2.1.1</w:t>
        </w:r>
        <w:r w:rsidR="004161F1">
          <w:rPr>
            <w:rFonts w:asciiTheme="minorHAnsi" w:eastAsiaTheme="minorEastAsia" w:hAnsiTheme="minorHAnsi" w:cstheme="minorBidi"/>
            <w:i w:val="0"/>
            <w:iCs w:val="0"/>
            <w:noProof/>
            <w:sz w:val="22"/>
            <w:szCs w:val="22"/>
          </w:rPr>
          <w:tab/>
        </w:r>
        <w:r w:rsidR="004161F1" w:rsidRPr="00967C60">
          <w:rPr>
            <w:rStyle w:val="Hiperligao"/>
            <w:noProof/>
          </w:rPr>
          <w:t>Resumo dos Envolvidos</w:t>
        </w:r>
        <w:r w:rsidR="004161F1">
          <w:rPr>
            <w:noProof/>
            <w:webHidden/>
          </w:rPr>
          <w:tab/>
        </w:r>
        <w:r w:rsidR="004161F1">
          <w:rPr>
            <w:noProof/>
            <w:webHidden/>
          </w:rPr>
          <w:fldChar w:fldCharType="begin"/>
        </w:r>
        <w:r w:rsidR="004161F1">
          <w:rPr>
            <w:noProof/>
            <w:webHidden/>
          </w:rPr>
          <w:instrText xml:space="preserve"> PAGEREF _Toc397285571 \h </w:instrText>
        </w:r>
        <w:r w:rsidR="004161F1">
          <w:rPr>
            <w:noProof/>
            <w:webHidden/>
          </w:rPr>
        </w:r>
        <w:r w:rsidR="004161F1">
          <w:rPr>
            <w:noProof/>
            <w:webHidden/>
          </w:rPr>
          <w:fldChar w:fldCharType="separate"/>
        </w:r>
        <w:r w:rsidR="004161F1">
          <w:rPr>
            <w:noProof/>
            <w:webHidden/>
          </w:rPr>
          <w:t>3</w:t>
        </w:r>
        <w:r w:rsidR="004161F1">
          <w:rPr>
            <w:noProof/>
            <w:webHidden/>
          </w:rPr>
          <w:fldChar w:fldCharType="end"/>
        </w:r>
      </w:hyperlink>
    </w:p>
    <w:p w14:paraId="6926C757"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2" w:history="1">
        <w:r w:rsidR="004161F1" w:rsidRPr="00967C60">
          <w:rPr>
            <w:rStyle w:val="Hiperligao"/>
            <w:noProof/>
            <w:lang w:val="fr-FR"/>
          </w:rPr>
          <w:t>2.1.2</w:t>
        </w:r>
        <w:r w:rsidR="004161F1">
          <w:rPr>
            <w:rFonts w:asciiTheme="minorHAnsi" w:eastAsiaTheme="minorEastAsia" w:hAnsiTheme="minorHAnsi" w:cstheme="minorBidi"/>
            <w:i w:val="0"/>
            <w:iCs w:val="0"/>
            <w:noProof/>
            <w:sz w:val="22"/>
            <w:szCs w:val="22"/>
          </w:rPr>
          <w:tab/>
        </w:r>
        <w:r w:rsidR="004161F1" w:rsidRPr="00967C60">
          <w:rPr>
            <w:rStyle w:val="Hiperligao"/>
            <w:noProof/>
            <w:lang w:val="fr-FR"/>
          </w:rPr>
          <w:t>Resumo dos Usuários</w:t>
        </w:r>
        <w:r w:rsidR="004161F1">
          <w:rPr>
            <w:noProof/>
            <w:webHidden/>
          </w:rPr>
          <w:tab/>
        </w:r>
        <w:r w:rsidR="004161F1">
          <w:rPr>
            <w:noProof/>
            <w:webHidden/>
          </w:rPr>
          <w:fldChar w:fldCharType="begin"/>
        </w:r>
        <w:r w:rsidR="004161F1">
          <w:rPr>
            <w:noProof/>
            <w:webHidden/>
          </w:rPr>
          <w:instrText xml:space="preserve"> PAGEREF _Toc397285572 \h </w:instrText>
        </w:r>
        <w:r w:rsidR="004161F1">
          <w:rPr>
            <w:noProof/>
            <w:webHidden/>
          </w:rPr>
        </w:r>
        <w:r w:rsidR="004161F1">
          <w:rPr>
            <w:noProof/>
            <w:webHidden/>
          </w:rPr>
          <w:fldChar w:fldCharType="separate"/>
        </w:r>
        <w:r w:rsidR="004161F1">
          <w:rPr>
            <w:noProof/>
            <w:webHidden/>
          </w:rPr>
          <w:t>4</w:t>
        </w:r>
        <w:r w:rsidR="004161F1">
          <w:rPr>
            <w:noProof/>
            <w:webHidden/>
          </w:rPr>
          <w:fldChar w:fldCharType="end"/>
        </w:r>
      </w:hyperlink>
    </w:p>
    <w:p w14:paraId="0FBA3258"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3" w:history="1">
        <w:r w:rsidR="004161F1" w:rsidRPr="00967C60">
          <w:rPr>
            <w:rStyle w:val="Hiperligao"/>
            <w:noProof/>
          </w:rPr>
          <w:t>2.1.3</w:t>
        </w:r>
        <w:r w:rsidR="004161F1">
          <w:rPr>
            <w:rFonts w:asciiTheme="minorHAnsi" w:eastAsiaTheme="minorEastAsia" w:hAnsiTheme="minorHAnsi" w:cstheme="minorBidi"/>
            <w:i w:val="0"/>
            <w:iCs w:val="0"/>
            <w:noProof/>
            <w:sz w:val="22"/>
            <w:szCs w:val="22"/>
          </w:rPr>
          <w:tab/>
        </w:r>
        <w:r w:rsidR="004161F1" w:rsidRPr="00967C60">
          <w:rPr>
            <w:rStyle w:val="Hiperligao"/>
            <w:noProof/>
          </w:rPr>
          <w:t>Ambiente do Usuário</w:t>
        </w:r>
        <w:r w:rsidR="004161F1">
          <w:rPr>
            <w:noProof/>
            <w:webHidden/>
          </w:rPr>
          <w:tab/>
        </w:r>
        <w:r w:rsidR="004161F1">
          <w:rPr>
            <w:noProof/>
            <w:webHidden/>
          </w:rPr>
          <w:fldChar w:fldCharType="begin"/>
        </w:r>
        <w:r w:rsidR="004161F1">
          <w:rPr>
            <w:noProof/>
            <w:webHidden/>
          </w:rPr>
          <w:instrText xml:space="preserve"> PAGEREF _Toc397285573 \h </w:instrText>
        </w:r>
        <w:r w:rsidR="004161F1">
          <w:rPr>
            <w:noProof/>
            <w:webHidden/>
          </w:rPr>
        </w:r>
        <w:r w:rsidR="004161F1">
          <w:rPr>
            <w:noProof/>
            <w:webHidden/>
          </w:rPr>
          <w:fldChar w:fldCharType="separate"/>
        </w:r>
        <w:r w:rsidR="004161F1">
          <w:rPr>
            <w:noProof/>
            <w:webHidden/>
          </w:rPr>
          <w:t>4</w:t>
        </w:r>
        <w:r w:rsidR="004161F1">
          <w:rPr>
            <w:noProof/>
            <w:webHidden/>
          </w:rPr>
          <w:fldChar w:fldCharType="end"/>
        </w:r>
      </w:hyperlink>
    </w:p>
    <w:p w14:paraId="752A165C"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4" w:history="1">
        <w:r w:rsidR="004161F1" w:rsidRPr="00967C60">
          <w:rPr>
            <w:rStyle w:val="Hiperligao"/>
            <w:noProof/>
          </w:rPr>
          <w:t>2.1.4</w:t>
        </w:r>
        <w:r w:rsidR="004161F1">
          <w:rPr>
            <w:rFonts w:asciiTheme="minorHAnsi" w:eastAsiaTheme="minorEastAsia" w:hAnsiTheme="minorHAnsi" w:cstheme="minorBidi"/>
            <w:i w:val="0"/>
            <w:iCs w:val="0"/>
            <w:noProof/>
            <w:sz w:val="22"/>
            <w:szCs w:val="22"/>
          </w:rPr>
          <w:tab/>
        </w:r>
        <w:r w:rsidR="004161F1" w:rsidRPr="00967C60">
          <w:rPr>
            <w:rStyle w:val="Hiperligao"/>
            <w:noProof/>
          </w:rPr>
          <w:t>Resumo das Principais Necessidades dos Envolvidos ou Usuários</w:t>
        </w:r>
        <w:r w:rsidR="004161F1">
          <w:rPr>
            <w:noProof/>
            <w:webHidden/>
          </w:rPr>
          <w:tab/>
        </w:r>
        <w:r w:rsidR="004161F1">
          <w:rPr>
            <w:noProof/>
            <w:webHidden/>
          </w:rPr>
          <w:fldChar w:fldCharType="begin"/>
        </w:r>
        <w:r w:rsidR="004161F1">
          <w:rPr>
            <w:noProof/>
            <w:webHidden/>
          </w:rPr>
          <w:instrText xml:space="preserve"> PAGEREF _Toc397285574 \h </w:instrText>
        </w:r>
        <w:r w:rsidR="004161F1">
          <w:rPr>
            <w:noProof/>
            <w:webHidden/>
          </w:rPr>
        </w:r>
        <w:r w:rsidR="004161F1">
          <w:rPr>
            <w:noProof/>
            <w:webHidden/>
          </w:rPr>
          <w:fldChar w:fldCharType="separate"/>
        </w:r>
        <w:r w:rsidR="004161F1">
          <w:rPr>
            <w:noProof/>
            <w:webHidden/>
          </w:rPr>
          <w:t>5</w:t>
        </w:r>
        <w:r w:rsidR="004161F1">
          <w:rPr>
            <w:noProof/>
            <w:webHidden/>
          </w:rPr>
          <w:fldChar w:fldCharType="end"/>
        </w:r>
      </w:hyperlink>
    </w:p>
    <w:p w14:paraId="6AA8B0B2"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5" w:history="1">
        <w:r w:rsidR="004161F1" w:rsidRPr="00967C60">
          <w:rPr>
            <w:rStyle w:val="Hiperligao"/>
            <w:noProof/>
          </w:rPr>
          <w:t>2.1.5</w:t>
        </w:r>
        <w:r w:rsidR="004161F1">
          <w:rPr>
            <w:rFonts w:asciiTheme="minorHAnsi" w:eastAsiaTheme="minorEastAsia" w:hAnsiTheme="minorHAnsi" w:cstheme="minorBidi"/>
            <w:i w:val="0"/>
            <w:iCs w:val="0"/>
            <w:noProof/>
            <w:sz w:val="22"/>
            <w:szCs w:val="22"/>
          </w:rPr>
          <w:tab/>
        </w:r>
        <w:r w:rsidR="004161F1" w:rsidRPr="00967C60">
          <w:rPr>
            <w:rStyle w:val="Hiperligao"/>
            <w:noProof/>
          </w:rPr>
          <w:t>Alternativas e Concorrência</w:t>
        </w:r>
        <w:r w:rsidR="004161F1">
          <w:rPr>
            <w:noProof/>
            <w:webHidden/>
          </w:rPr>
          <w:tab/>
        </w:r>
        <w:r w:rsidR="004161F1">
          <w:rPr>
            <w:noProof/>
            <w:webHidden/>
          </w:rPr>
          <w:fldChar w:fldCharType="begin"/>
        </w:r>
        <w:r w:rsidR="004161F1">
          <w:rPr>
            <w:noProof/>
            <w:webHidden/>
          </w:rPr>
          <w:instrText xml:space="preserve"> PAGEREF _Toc397285575 \h </w:instrText>
        </w:r>
        <w:r w:rsidR="004161F1">
          <w:rPr>
            <w:noProof/>
            <w:webHidden/>
          </w:rPr>
        </w:r>
        <w:r w:rsidR="004161F1">
          <w:rPr>
            <w:noProof/>
            <w:webHidden/>
          </w:rPr>
          <w:fldChar w:fldCharType="separate"/>
        </w:r>
        <w:r w:rsidR="004161F1">
          <w:rPr>
            <w:noProof/>
            <w:webHidden/>
          </w:rPr>
          <w:t>5</w:t>
        </w:r>
        <w:r w:rsidR="004161F1">
          <w:rPr>
            <w:noProof/>
            <w:webHidden/>
          </w:rPr>
          <w:fldChar w:fldCharType="end"/>
        </w:r>
      </w:hyperlink>
    </w:p>
    <w:p w14:paraId="648F7E72"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76" w:history="1">
        <w:r w:rsidR="004161F1" w:rsidRPr="00967C60">
          <w:rPr>
            <w:rStyle w:val="Hiperligao"/>
            <w:noProof/>
          </w:rPr>
          <w:t>2.2</w:t>
        </w:r>
        <w:r w:rsidR="004161F1">
          <w:rPr>
            <w:rFonts w:asciiTheme="minorHAnsi" w:eastAsiaTheme="minorEastAsia" w:hAnsiTheme="minorHAnsi" w:cstheme="minorBidi"/>
            <w:smallCaps w:val="0"/>
            <w:noProof/>
            <w:sz w:val="22"/>
            <w:szCs w:val="22"/>
          </w:rPr>
          <w:tab/>
        </w:r>
        <w:r w:rsidR="004161F1" w:rsidRPr="00967C60">
          <w:rPr>
            <w:rStyle w:val="Hiperligao"/>
            <w:noProof/>
          </w:rPr>
          <w:t>Visão Geral do Produto</w:t>
        </w:r>
        <w:r w:rsidR="004161F1">
          <w:rPr>
            <w:noProof/>
            <w:webHidden/>
          </w:rPr>
          <w:tab/>
        </w:r>
        <w:r w:rsidR="004161F1">
          <w:rPr>
            <w:noProof/>
            <w:webHidden/>
          </w:rPr>
          <w:fldChar w:fldCharType="begin"/>
        </w:r>
        <w:r w:rsidR="004161F1">
          <w:rPr>
            <w:noProof/>
            <w:webHidden/>
          </w:rPr>
          <w:instrText xml:space="preserve"> PAGEREF _Toc397285576 \h </w:instrText>
        </w:r>
        <w:r w:rsidR="004161F1">
          <w:rPr>
            <w:noProof/>
            <w:webHidden/>
          </w:rPr>
        </w:r>
        <w:r w:rsidR="004161F1">
          <w:rPr>
            <w:noProof/>
            <w:webHidden/>
          </w:rPr>
          <w:fldChar w:fldCharType="separate"/>
        </w:r>
        <w:r w:rsidR="004161F1">
          <w:rPr>
            <w:noProof/>
            <w:webHidden/>
          </w:rPr>
          <w:t>6</w:t>
        </w:r>
        <w:r w:rsidR="004161F1">
          <w:rPr>
            <w:noProof/>
            <w:webHidden/>
          </w:rPr>
          <w:fldChar w:fldCharType="end"/>
        </w:r>
      </w:hyperlink>
    </w:p>
    <w:p w14:paraId="6FF2B6D3"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7" w:history="1">
        <w:r w:rsidR="004161F1" w:rsidRPr="00967C60">
          <w:rPr>
            <w:rStyle w:val="Hiperligao"/>
            <w:noProof/>
          </w:rPr>
          <w:t>2.2.1</w:t>
        </w:r>
        <w:r w:rsidR="004161F1">
          <w:rPr>
            <w:rFonts w:asciiTheme="minorHAnsi" w:eastAsiaTheme="minorEastAsia" w:hAnsiTheme="minorHAnsi" w:cstheme="minorBidi"/>
            <w:i w:val="0"/>
            <w:iCs w:val="0"/>
            <w:noProof/>
            <w:sz w:val="22"/>
            <w:szCs w:val="22"/>
          </w:rPr>
          <w:tab/>
        </w:r>
        <w:r w:rsidR="004161F1" w:rsidRPr="00967C60">
          <w:rPr>
            <w:rStyle w:val="Hiperligao"/>
            <w:noProof/>
          </w:rPr>
          <w:t>Perspectiva do Produto</w:t>
        </w:r>
        <w:r w:rsidR="004161F1">
          <w:rPr>
            <w:noProof/>
            <w:webHidden/>
          </w:rPr>
          <w:tab/>
        </w:r>
        <w:r w:rsidR="004161F1">
          <w:rPr>
            <w:noProof/>
            <w:webHidden/>
          </w:rPr>
          <w:fldChar w:fldCharType="begin"/>
        </w:r>
        <w:r w:rsidR="004161F1">
          <w:rPr>
            <w:noProof/>
            <w:webHidden/>
          </w:rPr>
          <w:instrText xml:space="preserve"> PAGEREF _Toc397285577 \h </w:instrText>
        </w:r>
        <w:r w:rsidR="004161F1">
          <w:rPr>
            <w:noProof/>
            <w:webHidden/>
          </w:rPr>
        </w:r>
        <w:r w:rsidR="004161F1">
          <w:rPr>
            <w:noProof/>
            <w:webHidden/>
          </w:rPr>
          <w:fldChar w:fldCharType="separate"/>
        </w:r>
        <w:r w:rsidR="004161F1">
          <w:rPr>
            <w:noProof/>
            <w:webHidden/>
          </w:rPr>
          <w:t>6</w:t>
        </w:r>
        <w:r w:rsidR="004161F1">
          <w:rPr>
            <w:noProof/>
            <w:webHidden/>
          </w:rPr>
          <w:fldChar w:fldCharType="end"/>
        </w:r>
      </w:hyperlink>
    </w:p>
    <w:p w14:paraId="4D5CAD92"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78" w:history="1">
        <w:r w:rsidR="004161F1" w:rsidRPr="00967C60">
          <w:rPr>
            <w:rStyle w:val="Hiperligao"/>
            <w:noProof/>
          </w:rPr>
          <w:t>2.2.2</w:t>
        </w:r>
        <w:r w:rsidR="004161F1">
          <w:rPr>
            <w:rFonts w:asciiTheme="minorHAnsi" w:eastAsiaTheme="minorEastAsia" w:hAnsiTheme="minorHAnsi" w:cstheme="minorBidi"/>
            <w:i w:val="0"/>
            <w:iCs w:val="0"/>
            <w:noProof/>
            <w:sz w:val="22"/>
            <w:szCs w:val="22"/>
          </w:rPr>
          <w:tab/>
        </w:r>
        <w:r w:rsidR="004161F1" w:rsidRPr="00967C60">
          <w:rPr>
            <w:rStyle w:val="Hiperligao"/>
            <w:noProof/>
          </w:rPr>
          <w:t>Suposições e Dependências</w:t>
        </w:r>
        <w:r w:rsidR="004161F1">
          <w:rPr>
            <w:noProof/>
            <w:webHidden/>
          </w:rPr>
          <w:tab/>
        </w:r>
        <w:r w:rsidR="004161F1">
          <w:rPr>
            <w:noProof/>
            <w:webHidden/>
          </w:rPr>
          <w:fldChar w:fldCharType="begin"/>
        </w:r>
        <w:r w:rsidR="004161F1">
          <w:rPr>
            <w:noProof/>
            <w:webHidden/>
          </w:rPr>
          <w:instrText xml:space="preserve"> PAGEREF _Toc397285578 \h </w:instrText>
        </w:r>
        <w:r w:rsidR="004161F1">
          <w:rPr>
            <w:noProof/>
            <w:webHidden/>
          </w:rPr>
        </w:r>
        <w:r w:rsidR="004161F1">
          <w:rPr>
            <w:noProof/>
            <w:webHidden/>
          </w:rPr>
          <w:fldChar w:fldCharType="separate"/>
        </w:r>
        <w:r w:rsidR="004161F1">
          <w:rPr>
            <w:noProof/>
            <w:webHidden/>
          </w:rPr>
          <w:t>6</w:t>
        </w:r>
        <w:r w:rsidR="004161F1">
          <w:rPr>
            <w:noProof/>
            <w:webHidden/>
          </w:rPr>
          <w:fldChar w:fldCharType="end"/>
        </w:r>
      </w:hyperlink>
    </w:p>
    <w:p w14:paraId="777B89AF"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79" w:history="1">
        <w:r w:rsidR="004161F1" w:rsidRPr="00967C60">
          <w:rPr>
            <w:rStyle w:val="Hiperligao"/>
            <w:noProof/>
          </w:rPr>
          <w:t>2.3</w:t>
        </w:r>
        <w:r w:rsidR="004161F1">
          <w:rPr>
            <w:rFonts w:asciiTheme="minorHAnsi" w:eastAsiaTheme="minorEastAsia" w:hAnsiTheme="minorHAnsi" w:cstheme="minorBidi"/>
            <w:smallCaps w:val="0"/>
            <w:noProof/>
            <w:sz w:val="22"/>
            <w:szCs w:val="22"/>
          </w:rPr>
          <w:tab/>
        </w:r>
        <w:r w:rsidR="004161F1" w:rsidRPr="00967C60">
          <w:rPr>
            <w:rStyle w:val="Hiperligao"/>
            <w:noProof/>
          </w:rPr>
          <w:t>Requisitos Funcionais do Produto</w:t>
        </w:r>
        <w:r w:rsidR="004161F1">
          <w:rPr>
            <w:noProof/>
            <w:webHidden/>
          </w:rPr>
          <w:tab/>
        </w:r>
        <w:r w:rsidR="004161F1">
          <w:rPr>
            <w:noProof/>
            <w:webHidden/>
          </w:rPr>
          <w:fldChar w:fldCharType="begin"/>
        </w:r>
        <w:r w:rsidR="004161F1">
          <w:rPr>
            <w:noProof/>
            <w:webHidden/>
          </w:rPr>
          <w:instrText xml:space="preserve"> PAGEREF _Toc397285579 \h </w:instrText>
        </w:r>
        <w:r w:rsidR="004161F1">
          <w:rPr>
            <w:noProof/>
            <w:webHidden/>
          </w:rPr>
        </w:r>
        <w:r w:rsidR="004161F1">
          <w:rPr>
            <w:noProof/>
            <w:webHidden/>
          </w:rPr>
          <w:fldChar w:fldCharType="separate"/>
        </w:r>
        <w:r w:rsidR="004161F1">
          <w:rPr>
            <w:noProof/>
            <w:webHidden/>
          </w:rPr>
          <w:t>7</w:t>
        </w:r>
        <w:r w:rsidR="004161F1">
          <w:rPr>
            <w:noProof/>
            <w:webHidden/>
          </w:rPr>
          <w:fldChar w:fldCharType="end"/>
        </w:r>
      </w:hyperlink>
    </w:p>
    <w:p w14:paraId="595E01FF"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0" w:history="1">
        <w:r w:rsidR="004161F1" w:rsidRPr="00967C60">
          <w:rPr>
            <w:rStyle w:val="Hiperligao"/>
            <w:noProof/>
          </w:rPr>
          <w:t>2.4</w:t>
        </w:r>
        <w:r w:rsidR="004161F1">
          <w:rPr>
            <w:rFonts w:asciiTheme="minorHAnsi" w:eastAsiaTheme="minorEastAsia" w:hAnsiTheme="minorHAnsi" w:cstheme="minorBidi"/>
            <w:smallCaps w:val="0"/>
            <w:noProof/>
            <w:sz w:val="22"/>
            <w:szCs w:val="22"/>
          </w:rPr>
          <w:tab/>
        </w:r>
        <w:r w:rsidR="004161F1" w:rsidRPr="00967C60">
          <w:rPr>
            <w:rStyle w:val="Hiperligao"/>
            <w:noProof/>
          </w:rPr>
          <w:t>Requisitos Não Funcionais do Produto</w:t>
        </w:r>
        <w:r w:rsidR="004161F1">
          <w:rPr>
            <w:noProof/>
            <w:webHidden/>
          </w:rPr>
          <w:tab/>
        </w:r>
        <w:r w:rsidR="004161F1">
          <w:rPr>
            <w:noProof/>
            <w:webHidden/>
          </w:rPr>
          <w:fldChar w:fldCharType="begin"/>
        </w:r>
        <w:r w:rsidR="004161F1">
          <w:rPr>
            <w:noProof/>
            <w:webHidden/>
          </w:rPr>
          <w:instrText xml:space="preserve"> PAGEREF _Toc397285580 \h </w:instrText>
        </w:r>
        <w:r w:rsidR="004161F1">
          <w:rPr>
            <w:noProof/>
            <w:webHidden/>
          </w:rPr>
        </w:r>
        <w:r w:rsidR="004161F1">
          <w:rPr>
            <w:noProof/>
            <w:webHidden/>
          </w:rPr>
          <w:fldChar w:fldCharType="separate"/>
        </w:r>
        <w:r w:rsidR="004161F1">
          <w:rPr>
            <w:noProof/>
            <w:webHidden/>
          </w:rPr>
          <w:t>7</w:t>
        </w:r>
        <w:r w:rsidR="004161F1">
          <w:rPr>
            <w:noProof/>
            <w:webHidden/>
          </w:rPr>
          <w:fldChar w:fldCharType="end"/>
        </w:r>
      </w:hyperlink>
    </w:p>
    <w:p w14:paraId="067F848F"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581" w:history="1">
        <w:r w:rsidR="004161F1" w:rsidRPr="00967C60">
          <w:rPr>
            <w:rStyle w:val="Hiperligao"/>
            <w:noProof/>
          </w:rPr>
          <w:t>3</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Análise dos Requisitos</w:t>
        </w:r>
        <w:r w:rsidR="004161F1">
          <w:rPr>
            <w:noProof/>
            <w:webHidden/>
          </w:rPr>
          <w:tab/>
        </w:r>
        <w:r w:rsidR="004161F1">
          <w:rPr>
            <w:noProof/>
            <w:webHidden/>
          </w:rPr>
          <w:fldChar w:fldCharType="begin"/>
        </w:r>
        <w:r w:rsidR="004161F1">
          <w:rPr>
            <w:noProof/>
            <w:webHidden/>
          </w:rPr>
          <w:instrText xml:space="preserve"> PAGEREF _Toc397285581 \h </w:instrText>
        </w:r>
        <w:r w:rsidR="004161F1">
          <w:rPr>
            <w:noProof/>
            <w:webHidden/>
          </w:rPr>
        </w:r>
        <w:r w:rsidR="004161F1">
          <w:rPr>
            <w:noProof/>
            <w:webHidden/>
          </w:rPr>
          <w:fldChar w:fldCharType="separate"/>
        </w:r>
        <w:r w:rsidR="004161F1">
          <w:rPr>
            <w:noProof/>
            <w:webHidden/>
          </w:rPr>
          <w:t>9</w:t>
        </w:r>
        <w:r w:rsidR="004161F1">
          <w:rPr>
            <w:noProof/>
            <w:webHidden/>
          </w:rPr>
          <w:fldChar w:fldCharType="end"/>
        </w:r>
      </w:hyperlink>
    </w:p>
    <w:p w14:paraId="650D0B28"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2" w:history="1">
        <w:r w:rsidR="004161F1" w:rsidRPr="00967C60">
          <w:rPr>
            <w:rStyle w:val="Hiperligao"/>
            <w:noProof/>
          </w:rPr>
          <w:t>3.1</w:t>
        </w:r>
        <w:r w:rsidR="004161F1">
          <w:rPr>
            <w:rFonts w:asciiTheme="minorHAnsi" w:eastAsiaTheme="minorEastAsia" w:hAnsiTheme="minorHAnsi" w:cstheme="minorBidi"/>
            <w:smallCaps w:val="0"/>
            <w:noProof/>
            <w:sz w:val="22"/>
            <w:szCs w:val="22"/>
          </w:rPr>
          <w:tab/>
        </w:r>
        <w:r w:rsidR="004161F1" w:rsidRPr="00967C60">
          <w:rPr>
            <w:rStyle w:val="Hiperligao"/>
            <w:noProof/>
          </w:rPr>
          <w:t>Diagrama de Casos de Uso</w:t>
        </w:r>
        <w:r w:rsidR="004161F1">
          <w:rPr>
            <w:noProof/>
            <w:webHidden/>
          </w:rPr>
          <w:tab/>
        </w:r>
        <w:r w:rsidR="004161F1">
          <w:rPr>
            <w:noProof/>
            <w:webHidden/>
          </w:rPr>
          <w:fldChar w:fldCharType="begin"/>
        </w:r>
        <w:r w:rsidR="004161F1">
          <w:rPr>
            <w:noProof/>
            <w:webHidden/>
          </w:rPr>
          <w:instrText xml:space="preserve"> PAGEREF _Toc397285582 \h </w:instrText>
        </w:r>
        <w:r w:rsidR="004161F1">
          <w:rPr>
            <w:noProof/>
            <w:webHidden/>
          </w:rPr>
        </w:r>
        <w:r w:rsidR="004161F1">
          <w:rPr>
            <w:noProof/>
            <w:webHidden/>
          </w:rPr>
          <w:fldChar w:fldCharType="separate"/>
        </w:r>
        <w:r w:rsidR="004161F1">
          <w:rPr>
            <w:noProof/>
            <w:webHidden/>
          </w:rPr>
          <w:t>9</w:t>
        </w:r>
        <w:r w:rsidR="004161F1">
          <w:rPr>
            <w:noProof/>
            <w:webHidden/>
          </w:rPr>
          <w:fldChar w:fldCharType="end"/>
        </w:r>
      </w:hyperlink>
    </w:p>
    <w:p w14:paraId="4071F9FD"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3" w:history="1">
        <w:r w:rsidR="004161F1" w:rsidRPr="00967C60">
          <w:rPr>
            <w:rStyle w:val="Hiperligao"/>
            <w:noProof/>
          </w:rPr>
          <w:t>3.2</w:t>
        </w:r>
        <w:r w:rsidR="004161F1">
          <w:rPr>
            <w:rFonts w:asciiTheme="minorHAnsi" w:eastAsiaTheme="minorEastAsia" w:hAnsiTheme="minorHAnsi" w:cstheme="minorBidi"/>
            <w:smallCaps w:val="0"/>
            <w:noProof/>
            <w:sz w:val="22"/>
            <w:szCs w:val="22"/>
          </w:rPr>
          <w:tab/>
        </w:r>
        <w:r w:rsidR="004161F1" w:rsidRPr="00967C60">
          <w:rPr>
            <w:rStyle w:val="Hiperligao"/>
            <w:noProof/>
          </w:rPr>
          <w:t>Descrição dos Atores</w:t>
        </w:r>
        <w:r w:rsidR="004161F1">
          <w:rPr>
            <w:noProof/>
            <w:webHidden/>
          </w:rPr>
          <w:tab/>
        </w:r>
        <w:r w:rsidR="004161F1">
          <w:rPr>
            <w:noProof/>
            <w:webHidden/>
          </w:rPr>
          <w:fldChar w:fldCharType="begin"/>
        </w:r>
        <w:r w:rsidR="004161F1">
          <w:rPr>
            <w:noProof/>
            <w:webHidden/>
          </w:rPr>
          <w:instrText xml:space="preserve"> PAGEREF _Toc397285583 \h </w:instrText>
        </w:r>
        <w:r w:rsidR="004161F1">
          <w:rPr>
            <w:noProof/>
            <w:webHidden/>
          </w:rPr>
        </w:r>
        <w:r w:rsidR="004161F1">
          <w:rPr>
            <w:noProof/>
            <w:webHidden/>
          </w:rPr>
          <w:fldChar w:fldCharType="separate"/>
        </w:r>
        <w:r w:rsidR="004161F1">
          <w:rPr>
            <w:noProof/>
            <w:webHidden/>
          </w:rPr>
          <w:t>10</w:t>
        </w:r>
        <w:r w:rsidR="004161F1">
          <w:rPr>
            <w:noProof/>
            <w:webHidden/>
          </w:rPr>
          <w:fldChar w:fldCharType="end"/>
        </w:r>
      </w:hyperlink>
    </w:p>
    <w:p w14:paraId="6F902D6F"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4" w:history="1">
        <w:r w:rsidR="004161F1" w:rsidRPr="00967C60">
          <w:rPr>
            <w:rStyle w:val="Hiperligao"/>
            <w:noProof/>
          </w:rPr>
          <w:t>3.3</w:t>
        </w:r>
        <w:r w:rsidR="004161F1">
          <w:rPr>
            <w:rFonts w:asciiTheme="minorHAnsi" w:eastAsiaTheme="minorEastAsia" w:hAnsiTheme="minorHAnsi" w:cstheme="minorBidi"/>
            <w:smallCaps w:val="0"/>
            <w:noProof/>
            <w:sz w:val="22"/>
            <w:szCs w:val="22"/>
          </w:rPr>
          <w:tab/>
        </w:r>
        <w:r w:rsidR="004161F1" w:rsidRPr="00967C60">
          <w:rPr>
            <w:rStyle w:val="Hiperligao"/>
            <w:noProof/>
          </w:rPr>
          <w:t>Descrição dos Casos de Uso</w:t>
        </w:r>
        <w:r w:rsidR="004161F1">
          <w:rPr>
            <w:noProof/>
            <w:webHidden/>
          </w:rPr>
          <w:tab/>
        </w:r>
        <w:r w:rsidR="004161F1">
          <w:rPr>
            <w:noProof/>
            <w:webHidden/>
          </w:rPr>
          <w:fldChar w:fldCharType="begin"/>
        </w:r>
        <w:r w:rsidR="004161F1">
          <w:rPr>
            <w:noProof/>
            <w:webHidden/>
          </w:rPr>
          <w:instrText xml:space="preserve"> PAGEREF _Toc397285584 \h </w:instrText>
        </w:r>
        <w:r w:rsidR="004161F1">
          <w:rPr>
            <w:noProof/>
            <w:webHidden/>
          </w:rPr>
        </w:r>
        <w:r w:rsidR="004161F1">
          <w:rPr>
            <w:noProof/>
            <w:webHidden/>
          </w:rPr>
          <w:fldChar w:fldCharType="separate"/>
        </w:r>
        <w:r w:rsidR="004161F1">
          <w:rPr>
            <w:noProof/>
            <w:webHidden/>
          </w:rPr>
          <w:t>10</w:t>
        </w:r>
        <w:r w:rsidR="004161F1">
          <w:rPr>
            <w:noProof/>
            <w:webHidden/>
          </w:rPr>
          <w:fldChar w:fldCharType="end"/>
        </w:r>
      </w:hyperlink>
    </w:p>
    <w:p w14:paraId="092BE2F4"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5" w:history="1">
        <w:r w:rsidR="004161F1" w:rsidRPr="00967C60">
          <w:rPr>
            <w:rStyle w:val="Hiperligao"/>
            <w:noProof/>
          </w:rPr>
          <w:t>3.4</w:t>
        </w:r>
        <w:r w:rsidR="004161F1">
          <w:rPr>
            <w:rFonts w:asciiTheme="minorHAnsi" w:eastAsiaTheme="minorEastAsia" w:hAnsiTheme="minorHAnsi" w:cstheme="minorBidi"/>
            <w:smallCaps w:val="0"/>
            <w:noProof/>
            <w:sz w:val="22"/>
            <w:szCs w:val="22"/>
          </w:rPr>
          <w:tab/>
        </w:r>
        <w:r w:rsidR="004161F1" w:rsidRPr="00967C60">
          <w:rPr>
            <w:rStyle w:val="Hiperligao"/>
            <w:noProof/>
          </w:rPr>
          <w:t>Delimitando o Escopo do Sistema</w:t>
        </w:r>
        <w:r w:rsidR="004161F1">
          <w:rPr>
            <w:noProof/>
            <w:webHidden/>
          </w:rPr>
          <w:tab/>
        </w:r>
        <w:r w:rsidR="004161F1">
          <w:rPr>
            <w:noProof/>
            <w:webHidden/>
          </w:rPr>
          <w:fldChar w:fldCharType="begin"/>
        </w:r>
        <w:r w:rsidR="004161F1">
          <w:rPr>
            <w:noProof/>
            <w:webHidden/>
          </w:rPr>
          <w:instrText xml:space="preserve"> PAGEREF _Toc397285585 \h </w:instrText>
        </w:r>
        <w:r w:rsidR="004161F1">
          <w:rPr>
            <w:noProof/>
            <w:webHidden/>
          </w:rPr>
        </w:r>
        <w:r w:rsidR="004161F1">
          <w:rPr>
            <w:noProof/>
            <w:webHidden/>
          </w:rPr>
          <w:fldChar w:fldCharType="separate"/>
        </w:r>
        <w:r w:rsidR="004161F1">
          <w:rPr>
            <w:noProof/>
            <w:webHidden/>
          </w:rPr>
          <w:t>16</w:t>
        </w:r>
        <w:r w:rsidR="004161F1">
          <w:rPr>
            <w:noProof/>
            <w:webHidden/>
          </w:rPr>
          <w:fldChar w:fldCharType="end"/>
        </w:r>
      </w:hyperlink>
    </w:p>
    <w:p w14:paraId="73AE6635"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6" w:history="1">
        <w:r w:rsidR="004161F1" w:rsidRPr="00967C60">
          <w:rPr>
            <w:rStyle w:val="Hiperligao"/>
            <w:noProof/>
          </w:rPr>
          <w:t>3.5</w:t>
        </w:r>
        <w:r w:rsidR="004161F1">
          <w:rPr>
            <w:rFonts w:asciiTheme="minorHAnsi" w:eastAsiaTheme="minorEastAsia" w:hAnsiTheme="minorHAnsi" w:cstheme="minorBidi"/>
            <w:smallCaps w:val="0"/>
            <w:noProof/>
            <w:sz w:val="22"/>
            <w:szCs w:val="22"/>
          </w:rPr>
          <w:tab/>
        </w:r>
        <w:r w:rsidR="004161F1" w:rsidRPr="00967C60">
          <w:rPr>
            <w:rStyle w:val="Hiperligao"/>
            <w:noProof/>
          </w:rPr>
          <w:t>Análise de Contexto do Usuário</w:t>
        </w:r>
        <w:r w:rsidR="004161F1">
          <w:rPr>
            <w:noProof/>
            <w:webHidden/>
          </w:rPr>
          <w:tab/>
        </w:r>
        <w:r w:rsidR="004161F1">
          <w:rPr>
            <w:noProof/>
            <w:webHidden/>
          </w:rPr>
          <w:fldChar w:fldCharType="begin"/>
        </w:r>
        <w:r w:rsidR="004161F1">
          <w:rPr>
            <w:noProof/>
            <w:webHidden/>
          </w:rPr>
          <w:instrText xml:space="preserve"> PAGEREF _Toc397285586 \h </w:instrText>
        </w:r>
        <w:r w:rsidR="004161F1">
          <w:rPr>
            <w:noProof/>
            <w:webHidden/>
          </w:rPr>
        </w:r>
        <w:r w:rsidR="004161F1">
          <w:rPr>
            <w:noProof/>
            <w:webHidden/>
          </w:rPr>
          <w:fldChar w:fldCharType="separate"/>
        </w:r>
        <w:r w:rsidR="004161F1">
          <w:rPr>
            <w:noProof/>
            <w:webHidden/>
          </w:rPr>
          <w:t>16</w:t>
        </w:r>
        <w:r w:rsidR="004161F1">
          <w:rPr>
            <w:noProof/>
            <w:webHidden/>
          </w:rPr>
          <w:fldChar w:fldCharType="end"/>
        </w:r>
      </w:hyperlink>
    </w:p>
    <w:p w14:paraId="0493E89B"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587" w:history="1">
        <w:r w:rsidR="004161F1" w:rsidRPr="00967C60">
          <w:rPr>
            <w:rStyle w:val="Hiperligao"/>
            <w:noProof/>
          </w:rPr>
          <w:t>4</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Projeto do Software</w:t>
        </w:r>
        <w:r w:rsidR="004161F1">
          <w:rPr>
            <w:noProof/>
            <w:webHidden/>
          </w:rPr>
          <w:tab/>
        </w:r>
        <w:r w:rsidR="004161F1">
          <w:rPr>
            <w:noProof/>
            <w:webHidden/>
          </w:rPr>
          <w:fldChar w:fldCharType="begin"/>
        </w:r>
        <w:r w:rsidR="004161F1">
          <w:rPr>
            <w:noProof/>
            <w:webHidden/>
          </w:rPr>
          <w:instrText xml:space="preserve"> PAGEREF _Toc397285587 \h </w:instrText>
        </w:r>
        <w:r w:rsidR="004161F1">
          <w:rPr>
            <w:noProof/>
            <w:webHidden/>
          </w:rPr>
        </w:r>
        <w:r w:rsidR="004161F1">
          <w:rPr>
            <w:noProof/>
            <w:webHidden/>
          </w:rPr>
          <w:fldChar w:fldCharType="separate"/>
        </w:r>
        <w:r w:rsidR="004161F1">
          <w:rPr>
            <w:noProof/>
            <w:webHidden/>
          </w:rPr>
          <w:t>18</w:t>
        </w:r>
        <w:r w:rsidR="004161F1">
          <w:rPr>
            <w:noProof/>
            <w:webHidden/>
          </w:rPr>
          <w:fldChar w:fldCharType="end"/>
        </w:r>
      </w:hyperlink>
    </w:p>
    <w:p w14:paraId="394F44C5"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88" w:history="1">
        <w:r w:rsidR="004161F1" w:rsidRPr="00967C60">
          <w:rPr>
            <w:rStyle w:val="Hiperligao"/>
            <w:noProof/>
          </w:rPr>
          <w:t>4.1</w:t>
        </w:r>
        <w:r w:rsidR="004161F1">
          <w:rPr>
            <w:rFonts w:asciiTheme="minorHAnsi" w:eastAsiaTheme="minorEastAsia" w:hAnsiTheme="minorHAnsi" w:cstheme="minorBidi"/>
            <w:smallCaps w:val="0"/>
            <w:noProof/>
            <w:sz w:val="22"/>
            <w:szCs w:val="22"/>
          </w:rPr>
          <w:tab/>
        </w:r>
        <w:r w:rsidR="004161F1" w:rsidRPr="00967C60">
          <w:rPr>
            <w:rStyle w:val="Hiperligao"/>
            <w:noProof/>
          </w:rPr>
          <w:t>Arquitetura de Software</w:t>
        </w:r>
        <w:r w:rsidR="004161F1">
          <w:rPr>
            <w:noProof/>
            <w:webHidden/>
          </w:rPr>
          <w:tab/>
        </w:r>
        <w:r w:rsidR="004161F1">
          <w:rPr>
            <w:noProof/>
            <w:webHidden/>
          </w:rPr>
          <w:fldChar w:fldCharType="begin"/>
        </w:r>
        <w:r w:rsidR="004161F1">
          <w:rPr>
            <w:noProof/>
            <w:webHidden/>
          </w:rPr>
          <w:instrText xml:space="preserve"> PAGEREF _Toc397285588 \h </w:instrText>
        </w:r>
        <w:r w:rsidR="004161F1">
          <w:rPr>
            <w:noProof/>
            <w:webHidden/>
          </w:rPr>
        </w:r>
        <w:r w:rsidR="004161F1">
          <w:rPr>
            <w:noProof/>
            <w:webHidden/>
          </w:rPr>
          <w:fldChar w:fldCharType="separate"/>
        </w:r>
        <w:r w:rsidR="004161F1">
          <w:rPr>
            <w:noProof/>
            <w:webHidden/>
          </w:rPr>
          <w:t>18</w:t>
        </w:r>
        <w:r w:rsidR="004161F1">
          <w:rPr>
            <w:noProof/>
            <w:webHidden/>
          </w:rPr>
          <w:fldChar w:fldCharType="end"/>
        </w:r>
      </w:hyperlink>
    </w:p>
    <w:p w14:paraId="310E17D4"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89" w:history="1">
        <w:r w:rsidR="004161F1" w:rsidRPr="00967C60">
          <w:rPr>
            <w:rStyle w:val="Hiperligao"/>
            <w:noProof/>
          </w:rPr>
          <w:t>4.1.1</w:t>
        </w:r>
        <w:r w:rsidR="004161F1">
          <w:rPr>
            <w:rFonts w:asciiTheme="minorHAnsi" w:eastAsiaTheme="minorEastAsia" w:hAnsiTheme="minorHAnsi" w:cstheme="minorBidi"/>
            <w:i w:val="0"/>
            <w:iCs w:val="0"/>
            <w:noProof/>
            <w:sz w:val="22"/>
            <w:szCs w:val="22"/>
          </w:rPr>
          <w:tab/>
        </w:r>
        <w:r w:rsidR="004161F1" w:rsidRPr="00967C60">
          <w:rPr>
            <w:rStyle w:val="Hiperligao"/>
            <w:noProof/>
          </w:rPr>
          <w:t>Realização de Casos de Uso</w:t>
        </w:r>
        <w:r w:rsidR="004161F1">
          <w:rPr>
            <w:noProof/>
            <w:webHidden/>
          </w:rPr>
          <w:tab/>
        </w:r>
        <w:r w:rsidR="004161F1">
          <w:rPr>
            <w:noProof/>
            <w:webHidden/>
          </w:rPr>
          <w:fldChar w:fldCharType="begin"/>
        </w:r>
        <w:r w:rsidR="004161F1">
          <w:rPr>
            <w:noProof/>
            <w:webHidden/>
          </w:rPr>
          <w:instrText xml:space="preserve"> PAGEREF _Toc397285589 \h </w:instrText>
        </w:r>
        <w:r w:rsidR="004161F1">
          <w:rPr>
            <w:noProof/>
            <w:webHidden/>
          </w:rPr>
        </w:r>
        <w:r w:rsidR="004161F1">
          <w:rPr>
            <w:noProof/>
            <w:webHidden/>
          </w:rPr>
          <w:fldChar w:fldCharType="separate"/>
        </w:r>
        <w:r w:rsidR="004161F1">
          <w:rPr>
            <w:noProof/>
            <w:webHidden/>
          </w:rPr>
          <w:t>18</w:t>
        </w:r>
        <w:r w:rsidR="004161F1">
          <w:rPr>
            <w:noProof/>
            <w:webHidden/>
          </w:rPr>
          <w:fldChar w:fldCharType="end"/>
        </w:r>
      </w:hyperlink>
    </w:p>
    <w:p w14:paraId="04B4E6D4"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90" w:history="1">
        <w:r w:rsidR="004161F1" w:rsidRPr="00967C60">
          <w:rPr>
            <w:rStyle w:val="Hiperligao"/>
            <w:noProof/>
          </w:rPr>
          <w:t>4.2</w:t>
        </w:r>
        <w:r w:rsidR="004161F1">
          <w:rPr>
            <w:rFonts w:asciiTheme="minorHAnsi" w:eastAsiaTheme="minorEastAsia" w:hAnsiTheme="minorHAnsi" w:cstheme="minorBidi"/>
            <w:smallCaps w:val="0"/>
            <w:noProof/>
            <w:sz w:val="22"/>
            <w:szCs w:val="22"/>
          </w:rPr>
          <w:tab/>
        </w:r>
        <w:r w:rsidR="004161F1" w:rsidRPr="00967C60">
          <w:rPr>
            <w:rStyle w:val="Hiperligao"/>
            <w:i/>
            <w:noProof/>
          </w:rPr>
          <w:t>Guidelines</w:t>
        </w:r>
        <w:r w:rsidR="004161F1" w:rsidRPr="00967C60">
          <w:rPr>
            <w:rStyle w:val="Hiperligao"/>
            <w:noProof/>
          </w:rPr>
          <w:t xml:space="preserve"> de Interface</w:t>
        </w:r>
        <w:r w:rsidR="004161F1">
          <w:rPr>
            <w:noProof/>
            <w:webHidden/>
          </w:rPr>
          <w:tab/>
        </w:r>
        <w:r w:rsidR="004161F1">
          <w:rPr>
            <w:noProof/>
            <w:webHidden/>
          </w:rPr>
          <w:fldChar w:fldCharType="begin"/>
        </w:r>
        <w:r w:rsidR="004161F1">
          <w:rPr>
            <w:noProof/>
            <w:webHidden/>
          </w:rPr>
          <w:instrText xml:space="preserve"> PAGEREF _Toc397285590 \h </w:instrText>
        </w:r>
        <w:r w:rsidR="004161F1">
          <w:rPr>
            <w:noProof/>
            <w:webHidden/>
          </w:rPr>
        </w:r>
        <w:r w:rsidR="004161F1">
          <w:rPr>
            <w:noProof/>
            <w:webHidden/>
          </w:rPr>
          <w:fldChar w:fldCharType="separate"/>
        </w:r>
        <w:r w:rsidR="004161F1">
          <w:rPr>
            <w:noProof/>
            <w:webHidden/>
          </w:rPr>
          <w:t>19</w:t>
        </w:r>
        <w:r w:rsidR="004161F1">
          <w:rPr>
            <w:noProof/>
            <w:webHidden/>
          </w:rPr>
          <w:fldChar w:fldCharType="end"/>
        </w:r>
      </w:hyperlink>
    </w:p>
    <w:p w14:paraId="2B07F915"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91" w:history="1">
        <w:r w:rsidR="004161F1" w:rsidRPr="00967C60">
          <w:rPr>
            <w:rStyle w:val="Hiperligao"/>
            <w:noProof/>
          </w:rPr>
          <w:t>4.3</w:t>
        </w:r>
        <w:r w:rsidR="004161F1">
          <w:rPr>
            <w:rFonts w:asciiTheme="minorHAnsi" w:eastAsiaTheme="minorEastAsia" w:hAnsiTheme="minorHAnsi" w:cstheme="minorBidi"/>
            <w:smallCaps w:val="0"/>
            <w:noProof/>
            <w:sz w:val="22"/>
            <w:szCs w:val="22"/>
          </w:rPr>
          <w:tab/>
        </w:r>
        <w:r w:rsidR="004161F1" w:rsidRPr="00967C60">
          <w:rPr>
            <w:rStyle w:val="Hiperligao"/>
            <w:noProof/>
          </w:rPr>
          <w:t>Protótipo das telas</w:t>
        </w:r>
        <w:r w:rsidR="004161F1">
          <w:rPr>
            <w:noProof/>
            <w:webHidden/>
          </w:rPr>
          <w:tab/>
        </w:r>
        <w:r w:rsidR="004161F1">
          <w:rPr>
            <w:noProof/>
            <w:webHidden/>
          </w:rPr>
          <w:fldChar w:fldCharType="begin"/>
        </w:r>
        <w:r w:rsidR="004161F1">
          <w:rPr>
            <w:noProof/>
            <w:webHidden/>
          </w:rPr>
          <w:instrText xml:space="preserve"> PAGEREF _Toc397285591 \h </w:instrText>
        </w:r>
        <w:r w:rsidR="004161F1">
          <w:rPr>
            <w:noProof/>
            <w:webHidden/>
          </w:rPr>
        </w:r>
        <w:r w:rsidR="004161F1">
          <w:rPr>
            <w:noProof/>
            <w:webHidden/>
          </w:rPr>
          <w:fldChar w:fldCharType="separate"/>
        </w:r>
        <w:r w:rsidR="004161F1">
          <w:rPr>
            <w:noProof/>
            <w:webHidden/>
          </w:rPr>
          <w:t>20</w:t>
        </w:r>
        <w:r w:rsidR="004161F1">
          <w:rPr>
            <w:noProof/>
            <w:webHidden/>
          </w:rPr>
          <w:fldChar w:fldCharType="end"/>
        </w:r>
      </w:hyperlink>
    </w:p>
    <w:p w14:paraId="6BEB5898"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92" w:history="1">
        <w:r w:rsidR="004161F1" w:rsidRPr="00967C60">
          <w:rPr>
            <w:rStyle w:val="Hiperligao"/>
            <w:noProof/>
          </w:rPr>
          <w:t>4.3.1</w:t>
        </w:r>
        <w:r w:rsidR="004161F1">
          <w:rPr>
            <w:rFonts w:asciiTheme="minorHAnsi" w:eastAsiaTheme="minorEastAsia" w:hAnsiTheme="minorHAnsi" w:cstheme="minorBidi"/>
            <w:i w:val="0"/>
            <w:iCs w:val="0"/>
            <w:noProof/>
            <w:sz w:val="22"/>
            <w:szCs w:val="22"/>
          </w:rPr>
          <w:tab/>
        </w:r>
        <w:r w:rsidR="004161F1" w:rsidRPr="00967C60">
          <w:rPr>
            <w:rStyle w:val="Hiperligao"/>
            <w:noProof/>
          </w:rPr>
          <w:t>Baixa Fidelidade</w:t>
        </w:r>
        <w:r w:rsidR="004161F1">
          <w:rPr>
            <w:noProof/>
            <w:webHidden/>
          </w:rPr>
          <w:tab/>
        </w:r>
        <w:r w:rsidR="004161F1">
          <w:rPr>
            <w:noProof/>
            <w:webHidden/>
          </w:rPr>
          <w:fldChar w:fldCharType="begin"/>
        </w:r>
        <w:r w:rsidR="004161F1">
          <w:rPr>
            <w:noProof/>
            <w:webHidden/>
          </w:rPr>
          <w:instrText xml:space="preserve"> PAGEREF _Toc397285592 \h </w:instrText>
        </w:r>
        <w:r w:rsidR="004161F1">
          <w:rPr>
            <w:noProof/>
            <w:webHidden/>
          </w:rPr>
        </w:r>
        <w:r w:rsidR="004161F1">
          <w:rPr>
            <w:noProof/>
            <w:webHidden/>
          </w:rPr>
          <w:fldChar w:fldCharType="separate"/>
        </w:r>
        <w:r w:rsidR="004161F1">
          <w:rPr>
            <w:noProof/>
            <w:webHidden/>
          </w:rPr>
          <w:t>20</w:t>
        </w:r>
        <w:r w:rsidR="004161F1">
          <w:rPr>
            <w:noProof/>
            <w:webHidden/>
          </w:rPr>
          <w:fldChar w:fldCharType="end"/>
        </w:r>
      </w:hyperlink>
    </w:p>
    <w:p w14:paraId="3EB2A160"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93" w:history="1">
        <w:r w:rsidR="004161F1" w:rsidRPr="00967C60">
          <w:rPr>
            <w:rStyle w:val="Hiperligao"/>
            <w:noProof/>
          </w:rPr>
          <w:t>4.3.2</w:t>
        </w:r>
        <w:r w:rsidR="004161F1">
          <w:rPr>
            <w:rFonts w:asciiTheme="minorHAnsi" w:eastAsiaTheme="minorEastAsia" w:hAnsiTheme="minorHAnsi" w:cstheme="minorBidi"/>
            <w:i w:val="0"/>
            <w:iCs w:val="0"/>
            <w:noProof/>
            <w:sz w:val="22"/>
            <w:szCs w:val="22"/>
          </w:rPr>
          <w:tab/>
        </w:r>
        <w:r w:rsidR="004161F1" w:rsidRPr="00967C60">
          <w:rPr>
            <w:rStyle w:val="Hiperligao"/>
            <w:noProof/>
          </w:rPr>
          <w:t>Alta Fidelidade</w:t>
        </w:r>
        <w:r w:rsidR="004161F1">
          <w:rPr>
            <w:noProof/>
            <w:webHidden/>
          </w:rPr>
          <w:tab/>
        </w:r>
        <w:r w:rsidR="004161F1">
          <w:rPr>
            <w:noProof/>
            <w:webHidden/>
          </w:rPr>
          <w:fldChar w:fldCharType="begin"/>
        </w:r>
        <w:r w:rsidR="004161F1">
          <w:rPr>
            <w:noProof/>
            <w:webHidden/>
          </w:rPr>
          <w:instrText xml:space="preserve"> PAGEREF _Toc397285593 \h </w:instrText>
        </w:r>
        <w:r w:rsidR="004161F1">
          <w:rPr>
            <w:noProof/>
            <w:webHidden/>
          </w:rPr>
        </w:r>
        <w:r w:rsidR="004161F1">
          <w:rPr>
            <w:noProof/>
            <w:webHidden/>
          </w:rPr>
          <w:fldChar w:fldCharType="separate"/>
        </w:r>
        <w:r w:rsidR="004161F1">
          <w:rPr>
            <w:noProof/>
            <w:webHidden/>
          </w:rPr>
          <w:t>20</w:t>
        </w:r>
        <w:r w:rsidR="004161F1">
          <w:rPr>
            <w:noProof/>
            <w:webHidden/>
          </w:rPr>
          <w:fldChar w:fldCharType="end"/>
        </w:r>
      </w:hyperlink>
    </w:p>
    <w:p w14:paraId="65E5B7EA"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94" w:history="1">
        <w:r w:rsidR="004161F1" w:rsidRPr="00967C60">
          <w:rPr>
            <w:rStyle w:val="Hiperligao"/>
            <w:noProof/>
          </w:rPr>
          <w:t>4.4</w:t>
        </w:r>
        <w:r w:rsidR="004161F1">
          <w:rPr>
            <w:rFonts w:asciiTheme="minorHAnsi" w:eastAsiaTheme="minorEastAsia" w:hAnsiTheme="minorHAnsi" w:cstheme="minorBidi"/>
            <w:smallCaps w:val="0"/>
            <w:noProof/>
            <w:sz w:val="22"/>
            <w:szCs w:val="22"/>
          </w:rPr>
          <w:tab/>
        </w:r>
        <w:r w:rsidR="004161F1" w:rsidRPr="00967C60">
          <w:rPr>
            <w:rStyle w:val="Hiperligao"/>
            <w:noProof/>
          </w:rPr>
          <w:t>Projeto do Banco de Dados</w:t>
        </w:r>
        <w:r w:rsidR="004161F1">
          <w:rPr>
            <w:noProof/>
            <w:webHidden/>
          </w:rPr>
          <w:tab/>
        </w:r>
        <w:r w:rsidR="004161F1">
          <w:rPr>
            <w:noProof/>
            <w:webHidden/>
          </w:rPr>
          <w:fldChar w:fldCharType="begin"/>
        </w:r>
        <w:r w:rsidR="004161F1">
          <w:rPr>
            <w:noProof/>
            <w:webHidden/>
          </w:rPr>
          <w:instrText xml:space="preserve"> PAGEREF _Toc397285594 \h </w:instrText>
        </w:r>
        <w:r w:rsidR="004161F1">
          <w:rPr>
            <w:noProof/>
            <w:webHidden/>
          </w:rPr>
        </w:r>
        <w:r w:rsidR="004161F1">
          <w:rPr>
            <w:noProof/>
            <w:webHidden/>
          </w:rPr>
          <w:fldChar w:fldCharType="separate"/>
        </w:r>
        <w:r w:rsidR="004161F1">
          <w:rPr>
            <w:noProof/>
            <w:webHidden/>
          </w:rPr>
          <w:t>21</w:t>
        </w:r>
        <w:r w:rsidR="004161F1">
          <w:rPr>
            <w:noProof/>
            <w:webHidden/>
          </w:rPr>
          <w:fldChar w:fldCharType="end"/>
        </w:r>
      </w:hyperlink>
    </w:p>
    <w:p w14:paraId="38CD7642"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95" w:history="1">
        <w:r w:rsidR="004161F1" w:rsidRPr="00967C60">
          <w:rPr>
            <w:rStyle w:val="Hiperligao"/>
            <w:noProof/>
          </w:rPr>
          <w:t>4.4.1</w:t>
        </w:r>
        <w:r w:rsidR="004161F1">
          <w:rPr>
            <w:rFonts w:asciiTheme="minorHAnsi" w:eastAsiaTheme="minorEastAsia" w:hAnsiTheme="minorHAnsi" w:cstheme="minorBidi"/>
            <w:i w:val="0"/>
            <w:iCs w:val="0"/>
            <w:noProof/>
            <w:sz w:val="22"/>
            <w:szCs w:val="22"/>
          </w:rPr>
          <w:tab/>
        </w:r>
        <w:r w:rsidR="004161F1" w:rsidRPr="00967C60">
          <w:rPr>
            <w:rStyle w:val="Hiperligao"/>
            <w:noProof/>
          </w:rPr>
          <w:t>Modelo Conceitual</w:t>
        </w:r>
        <w:r w:rsidR="004161F1">
          <w:rPr>
            <w:noProof/>
            <w:webHidden/>
          </w:rPr>
          <w:tab/>
        </w:r>
        <w:r w:rsidR="004161F1">
          <w:rPr>
            <w:noProof/>
            <w:webHidden/>
          </w:rPr>
          <w:fldChar w:fldCharType="begin"/>
        </w:r>
        <w:r w:rsidR="004161F1">
          <w:rPr>
            <w:noProof/>
            <w:webHidden/>
          </w:rPr>
          <w:instrText xml:space="preserve"> PAGEREF _Toc397285595 \h </w:instrText>
        </w:r>
        <w:r w:rsidR="004161F1">
          <w:rPr>
            <w:noProof/>
            <w:webHidden/>
          </w:rPr>
        </w:r>
        <w:r w:rsidR="004161F1">
          <w:rPr>
            <w:noProof/>
            <w:webHidden/>
          </w:rPr>
          <w:fldChar w:fldCharType="separate"/>
        </w:r>
        <w:r w:rsidR="004161F1">
          <w:rPr>
            <w:noProof/>
            <w:webHidden/>
          </w:rPr>
          <w:t>21</w:t>
        </w:r>
        <w:r w:rsidR="004161F1">
          <w:rPr>
            <w:noProof/>
            <w:webHidden/>
          </w:rPr>
          <w:fldChar w:fldCharType="end"/>
        </w:r>
      </w:hyperlink>
    </w:p>
    <w:p w14:paraId="3D3E8B2F" w14:textId="77777777" w:rsidR="004161F1" w:rsidRDefault="00B026C5">
      <w:pPr>
        <w:pStyle w:val="ndice3"/>
        <w:tabs>
          <w:tab w:val="left" w:pos="1200"/>
          <w:tab w:val="right" w:leader="dot" w:pos="9269"/>
        </w:tabs>
        <w:rPr>
          <w:rFonts w:asciiTheme="minorHAnsi" w:eastAsiaTheme="minorEastAsia" w:hAnsiTheme="minorHAnsi" w:cstheme="minorBidi"/>
          <w:i w:val="0"/>
          <w:iCs w:val="0"/>
          <w:noProof/>
          <w:sz w:val="22"/>
          <w:szCs w:val="22"/>
        </w:rPr>
      </w:pPr>
      <w:hyperlink w:anchor="_Toc397285596" w:history="1">
        <w:r w:rsidR="004161F1" w:rsidRPr="00967C60">
          <w:rPr>
            <w:rStyle w:val="Hiperligao"/>
            <w:noProof/>
          </w:rPr>
          <w:t>4.4.2</w:t>
        </w:r>
        <w:r w:rsidR="004161F1">
          <w:rPr>
            <w:rFonts w:asciiTheme="minorHAnsi" w:eastAsiaTheme="minorEastAsia" w:hAnsiTheme="minorHAnsi" w:cstheme="minorBidi"/>
            <w:i w:val="0"/>
            <w:iCs w:val="0"/>
            <w:noProof/>
            <w:sz w:val="22"/>
            <w:szCs w:val="22"/>
          </w:rPr>
          <w:tab/>
        </w:r>
        <w:r w:rsidR="004161F1" w:rsidRPr="00967C60">
          <w:rPr>
            <w:rStyle w:val="Hiperligao"/>
            <w:noProof/>
          </w:rPr>
          <w:t>Modelo Lógico</w:t>
        </w:r>
        <w:r w:rsidR="004161F1">
          <w:rPr>
            <w:noProof/>
            <w:webHidden/>
          </w:rPr>
          <w:tab/>
        </w:r>
        <w:r w:rsidR="004161F1">
          <w:rPr>
            <w:noProof/>
            <w:webHidden/>
          </w:rPr>
          <w:fldChar w:fldCharType="begin"/>
        </w:r>
        <w:r w:rsidR="004161F1">
          <w:rPr>
            <w:noProof/>
            <w:webHidden/>
          </w:rPr>
          <w:instrText xml:space="preserve"> PAGEREF _Toc397285596 \h </w:instrText>
        </w:r>
        <w:r w:rsidR="004161F1">
          <w:rPr>
            <w:noProof/>
            <w:webHidden/>
          </w:rPr>
        </w:r>
        <w:r w:rsidR="004161F1">
          <w:rPr>
            <w:noProof/>
            <w:webHidden/>
          </w:rPr>
          <w:fldChar w:fldCharType="separate"/>
        </w:r>
        <w:r w:rsidR="004161F1">
          <w:rPr>
            <w:noProof/>
            <w:webHidden/>
          </w:rPr>
          <w:t>22</w:t>
        </w:r>
        <w:r w:rsidR="004161F1">
          <w:rPr>
            <w:noProof/>
            <w:webHidden/>
          </w:rPr>
          <w:fldChar w:fldCharType="end"/>
        </w:r>
      </w:hyperlink>
    </w:p>
    <w:p w14:paraId="236E4F4F"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97" w:history="1">
        <w:r w:rsidR="004161F1" w:rsidRPr="00967C60">
          <w:rPr>
            <w:rStyle w:val="Hiperligao"/>
            <w:noProof/>
          </w:rPr>
          <w:t>4.5</w:t>
        </w:r>
        <w:r w:rsidR="004161F1">
          <w:rPr>
            <w:rFonts w:asciiTheme="minorHAnsi" w:eastAsiaTheme="minorEastAsia" w:hAnsiTheme="minorHAnsi" w:cstheme="minorBidi"/>
            <w:smallCaps w:val="0"/>
            <w:noProof/>
            <w:sz w:val="22"/>
            <w:szCs w:val="22"/>
          </w:rPr>
          <w:tab/>
        </w:r>
        <w:r w:rsidR="004161F1" w:rsidRPr="00967C60">
          <w:rPr>
            <w:rStyle w:val="Hiperligao"/>
            <w:noProof/>
          </w:rPr>
          <w:t>Inspeção de Usabilidade</w:t>
        </w:r>
        <w:r w:rsidR="004161F1">
          <w:rPr>
            <w:noProof/>
            <w:webHidden/>
          </w:rPr>
          <w:tab/>
        </w:r>
        <w:r w:rsidR="004161F1">
          <w:rPr>
            <w:noProof/>
            <w:webHidden/>
          </w:rPr>
          <w:fldChar w:fldCharType="begin"/>
        </w:r>
        <w:r w:rsidR="004161F1">
          <w:rPr>
            <w:noProof/>
            <w:webHidden/>
          </w:rPr>
          <w:instrText xml:space="preserve"> PAGEREF _Toc397285597 \h </w:instrText>
        </w:r>
        <w:r w:rsidR="004161F1">
          <w:rPr>
            <w:noProof/>
            <w:webHidden/>
          </w:rPr>
        </w:r>
        <w:r w:rsidR="004161F1">
          <w:rPr>
            <w:noProof/>
            <w:webHidden/>
          </w:rPr>
          <w:fldChar w:fldCharType="separate"/>
        </w:r>
        <w:r w:rsidR="004161F1">
          <w:rPr>
            <w:noProof/>
            <w:webHidden/>
          </w:rPr>
          <w:t>22</w:t>
        </w:r>
        <w:r w:rsidR="004161F1">
          <w:rPr>
            <w:noProof/>
            <w:webHidden/>
          </w:rPr>
          <w:fldChar w:fldCharType="end"/>
        </w:r>
      </w:hyperlink>
    </w:p>
    <w:p w14:paraId="59E55D3E"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598" w:history="1">
        <w:r w:rsidR="004161F1" w:rsidRPr="00967C60">
          <w:rPr>
            <w:rStyle w:val="Hiperligao"/>
            <w:noProof/>
          </w:rPr>
          <w:t>5</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Configuração</w:t>
        </w:r>
        <w:r w:rsidR="004161F1">
          <w:rPr>
            <w:noProof/>
            <w:webHidden/>
          </w:rPr>
          <w:tab/>
        </w:r>
        <w:r w:rsidR="004161F1">
          <w:rPr>
            <w:noProof/>
            <w:webHidden/>
          </w:rPr>
          <w:fldChar w:fldCharType="begin"/>
        </w:r>
        <w:r w:rsidR="004161F1">
          <w:rPr>
            <w:noProof/>
            <w:webHidden/>
          </w:rPr>
          <w:instrText xml:space="preserve"> PAGEREF _Toc397285598 \h </w:instrText>
        </w:r>
        <w:r w:rsidR="004161F1">
          <w:rPr>
            <w:noProof/>
            <w:webHidden/>
          </w:rPr>
        </w:r>
        <w:r w:rsidR="004161F1">
          <w:rPr>
            <w:noProof/>
            <w:webHidden/>
          </w:rPr>
          <w:fldChar w:fldCharType="separate"/>
        </w:r>
        <w:r w:rsidR="004161F1">
          <w:rPr>
            <w:noProof/>
            <w:webHidden/>
          </w:rPr>
          <w:t>24</w:t>
        </w:r>
        <w:r w:rsidR="004161F1">
          <w:rPr>
            <w:noProof/>
            <w:webHidden/>
          </w:rPr>
          <w:fldChar w:fldCharType="end"/>
        </w:r>
      </w:hyperlink>
    </w:p>
    <w:p w14:paraId="4F3701AB"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599" w:history="1">
        <w:r w:rsidR="004161F1" w:rsidRPr="00967C60">
          <w:rPr>
            <w:rStyle w:val="Hiperligao"/>
            <w:noProof/>
          </w:rPr>
          <w:t>5.1</w:t>
        </w:r>
        <w:r w:rsidR="004161F1">
          <w:rPr>
            <w:rFonts w:asciiTheme="minorHAnsi" w:eastAsiaTheme="minorEastAsia" w:hAnsiTheme="minorHAnsi" w:cstheme="minorBidi"/>
            <w:smallCaps w:val="0"/>
            <w:noProof/>
            <w:sz w:val="22"/>
            <w:szCs w:val="22"/>
          </w:rPr>
          <w:tab/>
        </w:r>
        <w:r w:rsidR="004161F1" w:rsidRPr="00967C60">
          <w:rPr>
            <w:rStyle w:val="Hiperligao"/>
            <w:noProof/>
          </w:rPr>
          <w:t>Requisitos Mínimos de Hardware</w:t>
        </w:r>
        <w:r w:rsidR="004161F1">
          <w:rPr>
            <w:noProof/>
            <w:webHidden/>
          </w:rPr>
          <w:tab/>
        </w:r>
        <w:r w:rsidR="004161F1">
          <w:rPr>
            <w:noProof/>
            <w:webHidden/>
          </w:rPr>
          <w:fldChar w:fldCharType="begin"/>
        </w:r>
        <w:r w:rsidR="004161F1">
          <w:rPr>
            <w:noProof/>
            <w:webHidden/>
          </w:rPr>
          <w:instrText xml:space="preserve"> PAGEREF _Toc397285599 \h </w:instrText>
        </w:r>
        <w:r w:rsidR="004161F1">
          <w:rPr>
            <w:noProof/>
            <w:webHidden/>
          </w:rPr>
        </w:r>
        <w:r w:rsidR="004161F1">
          <w:rPr>
            <w:noProof/>
            <w:webHidden/>
          </w:rPr>
          <w:fldChar w:fldCharType="separate"/>
        </w:r>
        <w:r w:rsidR="004161F1">
          <w:rPr>
            <w:noProof/>
            <w:webHidden/>
          </w:rPr>
          <w:t>24</w:t>
        </w:r>
        <w:r w:rsidR="004161F1">
          <w:rPr>
            <w:noProof/>
            <w:webHidden/>
          </w:rPr>
          <w:fldChar w:fldCharType="end"/>
        </w:r>
      </w:hyperlink>
    </w:p>
    <w:p w14:paraId="0C47D76A"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600" w:history="1">
        <w:r w:rsidR="004161F1" w:rsidRPr="00967C60">
          <w:rPr>
            <w:rStyle w:val="Hiperligao"/>
            <w:noProof/>
          </w:rPr>
          <w:t>5.2</w:t>
        </w:r>
        <w:r w:rsidR="004161F1">
          <w:rPr>
            <w:rFonts w:asciiTheme="minorHAnsi" w:eastAsiaTheme="minorEastAsia" w:hAnsiTheme="minorHAnsi" w:cstheme="minorBidi"/>
            <w:smallCaps w:val="0"/>
            <w:noProof/>
            <w:sz w:val="22"/>
            <w:szCs w:val="22"/>
          </w:rPr>
          <w:tab/>
        </w:r>
        <w:r w:rsidR="004161F1" w:rsidRPr="00967C60">
          <w:rPr>
            <w:rStyle w:val="Hiperligao"/>
            <w:noProof/>
          </w:rPr>
          <w:t>Requisitos Mínimos de Software</w:t>
        </w:r>
        <w:r w:rsidR="004161F1">
          <w:rPr>
            <w:noProof/>
            <w:webHidden/>
          </w:rPr>
          <w:tab/>
        </w:r>
        <w:r w:rsidR="004161F1">
          <w:rPr>
            <w:noProof/>
            <w:webHidden/>
          </w:rPr>
          <w:fldChar w:fldCharType="begin"/>
        </w:r>
        <w:r w:rsidR="004161F1">
          <w:rPr>
            <w:noProof/>
            <w:webHidden/>
          </w:rPr>
          <w:instrText xml:space="preserve"> PAGEREF _Toc397285600 \h </w:instrText>
        </w:r>
        <w:r w:rsidR="004161F1">
          <w:rPr>
            <w:noProof/>
            <w:webHidden/>
          </w:rPr>
        </w:r>
        <w:r w:rsidR="004161F1">
          <w:rPr>
            <w:noProof/>
            <w:webHidden/>
          </w:rPr>
          <w:fldChar w:fldCharType="separate"/>
        </w:r>
        <w:r w:rsidR="004161F1">
          <w:rPr>
            <w:noProof/>
            <w:webHidden/>
          </w:rPr>
          <w:t>24</w:t>
        </w:r>
        <w:r w:rsidR="004161F1">
          <w:rPr>
            <w:noProof/>
            <w:webHidden/>
          </w:rPr>
          <w:fldChar w:fldCharType="end"/>
        </w:r>
      </w:hyperlink>
    </w:p>
    <w:p w14:paraId="3B1FAC44" w14:textId="77777777" w:rsidR="004161F1" w:rsidRDefault="00B026C5">
      <w:pPr>
        <w:pStyle w:val="ndice2"/>
        <w:tabs>
          <w:tab w:val="left" w:pos="720"/>
          <w:tab w:val="right" w:leader="dot" w:pos="9269"/>
        </w:tabs>
        <w:rPr>
          <w:rFonts w:asciiTheme="minorHAnsi" w:eastAsiaTheme="minorEastAsia" w:hAnsiTheme="minorHAnsi" w:cstheme="minorBidi"/>
          <w:smallCaps w:val="0"/>
          <w:noProof/>
          <w:sz w:val="22"/>
          <w:szCs w:val="22"/>
        </w:rPr>
      </w:pPr>
      <w:hyperlink w:anchor="_Toc397285601" w:history="1">
        <w:r w:rsidR="004161F1" w:rsidRPr="00967C60">
          <w:rPr>
            <w:rStyle w:val="Hiperligao"/>
            <w:noProof/>
          </w:rPr>
          <w:t>5.3</w:t>
        </w:r>
        <w:r w:rsidR="004161F1">
          <w:rPr>
            <w:rFonts w:asciiTheme="minorHAnsi" w:eastAsiaTheme="minorEastAsia" w:hAnsiTheme="minorHAnsi" w:cstheme="minorBidi"/>
            <w:smallCaps w:val="0"/>
            <w:noProof/>
            <w:sz w:val="22"/>
            <w:szCs w:val="22"/>
          </w:rPr>
          <w:tab/>
        </w:r>
        <w:r w:rsidR="004161F1" w:rsidRPr="00967C60">
          <w:rPr>
            <w:rStyle w:val="Hiperligao"/>
            <w:noProof/>
          </w:rPr>
          <w:t>Guia de instalação do sistema</w:t>
        </w:r>
        <w:r w:rsidR="004161F1">
          <w:rPr>
            <w:noProof/>
            <w:webHidden/>
          </w:rPr>
          <w:tab/>
        </w:r>
        <w:r w:rsidR="004161F1">
          <w:rPr>
            <w:noProof/>
            <w:webHidden/>
          </w:rPr>
          <w:fldChar w:fldCharType="begin"/>
        </w:r>
        <w:r w:rsidR="004161F1">
          <w:rPr>
            <w:noProof/>
            <w:webHidden/>
          </w:rPr>
          <w:instrText xml:space="preserve"> PAGEREF _Toc397285601 \h </w:instrText>
        </w:r>
        <w:r w:rsidR="004161F1">
          <w:rPr>
            <w:noProof/>
            <w:webHidden/>
          </w:rPr>
        </w:r>
        <w:r w:rsidR="004161F1">
          <w:rPr>
            <w:noProof/>
            <w:webHidden/>
          </w:rPr>
          <w:fldChar w:fldCharType="separate"/>
        </w:r>
        <w:r w:rsidR="004161F1">
          <w:rPr>
            <w:noProof/>
            <w:webHidden/>
          </w:rPr>
          <w:t>24</w:t>
        </w:r>
        <w:r w:rsidR="004161F1">
          <w:rPr>
            <w:noProof/>
            <w:webHidden/>
          </w:rPr>
          <w:fldChar w:fldCharType="end"/>
        </w:r>
      </w:hyperlink>
    </w:p>
    <w:p w14:paraId="49206D5E"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602" w:history="1">
        <w:r w:rsidR="004161F1" w:rsidRPr="00967C60">
          <w:rPr>
            <w:rStyle w:val="Hiperligao"/>
            <w:noProof/>
          </w:rPr>
          <w:t>6</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Conclusão</w:t>
        </w:r>
        <w:r w:rsidR="004161F1">
          <w:rPr>
            <w:noProof/>
            <w:webHidden/>
          </w:rPr>
          <w:tab/>
        </w:r>
        <w:r w:rsidR="004161F1">
          <w:rPr>
            <w:noProof/>
            <w:webHidden/>
          </w:rPr>
          <w:fldChar w:fldCharType="begin"/>
        </w:r>
        <w:r w:rsidR="004161F1">
          <w:rPr>
            <w:noProof/>
            <w:webHidden/>
          </w:rPr>
          <w:instrText xml:space="preserve"> PAGEREF _Toc397285602 \h </w:instrText>
        </w:r>
        <w:r w:rsidR="004161F1">
          <w:rPr>
            <w:noProof/>
            <w:webHidden/>
          </w:rPr>
        </w:r>
        <w:r w:rsidR="004161F1">
          <w:rPr>
            <w:noProof/>
            <w:webHidden/>
          </w:rPr>
          <w:fldChar w:fldCharType="separate"/>
        </w:r>
        <w:r w:rsidR="004161F1">
          <w:rPr>
            <w:noProof/>
            <w:webHidden/>
          </w:rPr>
          <w:t>26</w:t>
        </w:r>
        <w:r w:rsidR="004161F1">
          <w:rPr>
            <w:noProof/>
            <w:webHidden/>
          </w:rPr>
          <w:fldChar w:fldCharType="end"/>
        </w:r>
      </w:hyperlink>
    </w:p>
    <w:p w14:paraId="7C107F9E"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603" w:history="1">
        <w:r w:rsidR="004161F1" w:rsidRPr="00967C60">
          <w:rPr>
            <w:rStyle w:val="Hiperligao"/>
            <w:noProof/>
          </w:rPr>
          <w:t>7</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Bibliografia</w:t>
        </w:r>
        <w:r w:rsidR="004161F1">
          <w:rPr>
            <w:noProof/>
            <w:webHidden/>
          </w:rPr>
          <w:tab/>
        </w:r>
        <w:r w:rsidR="004161F1">
          <w:rPr>
            <w:noProof/>
            <w:webHidden/>
          </w:rPr>
          <w:fldChar w:fldCharType="begin"/>
        </w:r>
        <w:r w:rsidR="004161F1">
          <w:rPr>
            <w:noProof/>
            <w:webHidden/>
          </w:rPr>
          <w:instrText xml:space="preserve"> PAGEREF _Toc397285603 \h </w:instrText>
        </w:r>
        <w:r w:rsidR="004161F1">
          <w:rPr>
            <w:noProof/>
            <w:webHidden/>
          </w:rPr>
        </w:r>
        <w:r w:rsidR="004161F1">
          <w:rPr>
            <w:noProof/>
            <w:webHidden/>
          </w:rPr>
          <w:fldChar w:fldCharType="separate"/>
        </w:r>
        <w:r w:rsidR="004161F1">
          <w:rPr>
            <w:noProof/>
            <w:webHidden/>
          </w:rPr>
          <w:t>27</w:t>
        </w:r>
        <w:r w:rsidR="004161F1">
          <w:rPr>
            <w:noProof/>
            <w:webHidden/>
          </w:rPr>
          <w:fldChar w:fldCharType="end"/>
        </w:r>
      </w:hyperlink>
    </w:p>
    <w:p w14:paraId="1FFCD3C0" w14:textId="77777777" w:rsidR="004161F1" w:rsidRDefault="00B026C5">
      <w:pPr>
        <w:pStyle w:val="ndice1"/>
        <w:rPr>
          <w:rFonts w:asciiTheme="minorHAnsi" w:eastAsiaTheme="minorEastAsia" w:hAnsiTheme="minorHAnsi" w:cstheme="minorBidi"/>
          <w:b w:val="0"/>
          <w:bCs w:val="0"/>
          <w:caps w:val="0"/>
          <w:noProof/>
          <w:sz w:val="22"/>
          <w:szCs w:val="22"/>
        </w:rPr>
      </w:pPr>
      <w:hyperlink w:anchor="_Toc397285604" w:history="1">
        <w:r w:rsidR="004161F1" w:rsidRPr="00967C60">
          <w:rPr>
            <w:rStyle w:val="Hiperligao"/>
            <w:noProof/>
          </w:rPr>
          <w:t>8</w:t>
        </w:r>
        <w:r w:rsidR="004161F1">
          <w:rPr>
            <w:rFonts w:asciiTheme="minorHAnsi" w:eastAsiaTheme="minorEastAsia" w:hAnsiTheme="minorHAnsi" w:cstheme="minorBidi"/>
            <w:b w:val="0"/>
            <w:bCs w:val="0"/>
            <w:caps w:val="0"/>
            <w:noProof/>
            <w:sz w:val="22"/>
            <w:szCs w:val="22"/>
          </w:rPr>
          <w:tab/>
        </w:r>
        <w:r w:rsidR="004161F1" w:rsidRPr="00967C60">
          <w:rPr>
            <w:rStyle w:val="Hiperligao"/>
            <w:noProof/>
          </w:rPr>
          <w:t>Anexo A</w:t>
        </w:r>
        <w:r w:rsidR="004161F1">
          <w:rPr>
            <w:noProof/>
            <w:webHidden/>
          </w:rPr>
          <w:tab/>
        </w:r>
        <w:r w:rsidR="004161F1">
          <w:rPr>
            <w:noProof/>
            <w:webHidden/>
          </w:rPr>
          <w:fldChar w:fldCharType="begin"/>
        </w:r>
        <w:r w:rsidR="004161F1">
          <w:rPr>
            <w:noProof/>
            <w:webHidden/>
          </w:rPr>
          <w:instrText xml:space="preserve"> PAGEREF _Toc397285604 \h </w:instrText>
        </w:r>
        <w:r w:rsidR="004161F1">
          <w:rPr>
            <w:noProof/>
            <w:webHidden/>
          </w:rPr>
        </w:r>
        <w:r w:rsidR="004161F1">
          <w:rPr>
            <w:noProof/>
            <w:webHidden/>
          </w:rPr>
          <w:fldChar w:fldCharType="separate"/>
        </w:r>
        <w:r w:rsidR="004161F1">
          <w:rPr>
            <w:noProof/>
            <w:webHidden/>
          </w:rPr>
          <w:t>28</w:t>
        </w:r>
        <w:r w:rsidR="004161F1">
          <w:rPr>
            <w:noProof/>
            <w:webHidden/>
          </w:rPr>
          <w:fldChar w:fldCharType="end"/>
        </w:r>
      </w:hyperlink>
    </w:p>
    <w:p w14:paraId="5E5CBFFC"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73E0449" w14:textId="77777777" w:rsidR="00301E38" w:rsidRDefault="00301E38">
      <w:pPr>
        <w:pStyle w:val="ndicedeilustraes"/>
        <w:widowControl w:val="0"/>
        <w:tabs>
          <w:tab w:val="right" w:leader="dot" w:pos="9062"/>
        </w:tabs>
        <w:spacing w:line="480" w:lineRule="auto"/>
        <w:jc w:val="center"/>
        <w:rPr>
          <w:sz w:val="24"/>
          <w:szCs w:val="24"/>
        </w:rPr>
      </w:pPr>
    </w:p>
    <w:p w14:paraId="113720EA" w14:textId="77777777" w:rsidR="00301E38" w:rsidRDefault="00301E38">
      <w:pPr>
        <w:pStyle w:val="ndicedeilustraes"/>
        <w:widowControl w:val="0"/>
        <w:tabs>
          <w:tab w:val="right" w:leader="dot" w:pos="9062"/>
        </w:tabs>
        <w:spacing w:line="480" w:lineRule="auto"/>
        <w:jc w:val="center"/>
        <w:rPr>
          <w:sz w:val="24"/>
          <w:szCs w:val="24"/>
        </w:rPr>
      </w:pPr>
    </w:p>
    <w:p w14:paraId="0AF673EC"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BC9E014"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AA633B5" w14:textId="77777777" w:rsidR="00301E38" w:rsidRDefault="00301E38">
      <w:pPr>
        <w:pStyle w:val="Cabealho1"/>
      </w:pPr>
      <w:bookmarkStart w:id="22" w:name="_Toc16689521"/>
      <w:bookmarkStart w:id="23" w:name="_Toc193166270"/>
      <w:bookmarkStart w:id="24" w:name="_Toc269327100"/>
      <w:bookmarkStart w:id="25" w:name="_Toc269327223"/>
      <w:bookmarkStart w:id="26" w:name="_Toc397285564"/>
      <w:r>
        <w:lastRenderedPageBreak/>
        <w:t>I</w:t>
      </w:r>
      <w:bookmarkEnd w:id="22"/>
      <w:bookmarkEnd w:id="23"/>
      <w:bookmarkEnd w:id="24"/>
      <w:bookmarkEnd w:id="25"/>
      <w:r>
        <w:t>ntrodução</w:t>
      </w:r>
      <w:bookmarkEnd w:id="26"/>
    </w:p>
    <w:p w14:paraId="551A9BCA" w14:textId="77777777" w:rsidR="001A395E" w:rsidRDefault="001A395E" w:rsidP="001A395E">
      <w:pPr>
        <w:pStyle w:val="Fontedotexto"/>
        <w:widowControl w:val="0"/>
        <w:spacing w:before="0" w:after="0" w:line="360" w:lineRule="auto"/>
        <w:ind w:firstLine="0"/>
      </w:pPr>
    </w:p>
    <w:p w14:paraId="78D78A18" w14:textId="77777777" w:rsidR="00AD1364" w:rsidRDefault="00AD1364" w:rsidP="00AD1364">
      <w:pPr>
        <w:pStyle w:val="Cabealho2"/>
      </w:pPr>
      <w:bookmarkStart w:id="27" w:name="_Toc269829179"/>
      <w:bookmarkStart w:id="28" w:name="_Toc397285565"/>
      <w:r>
        <w:t>Contexto e Problematização</w:t>
      </w:r>
      <w:bookmarkEnd w:id="27"/>
      <w:bookmarkEnd w:id="28"/>
    </w:p>
    <w:p w14:paraId="094CB31F" w14:textId="64FD1CE4" w:rsidR="00EB6FA9" w:rsidRDefault="00EB6FA9" w:rsidP="00EB6FA9">
      <w:pPr>
        <w:ind w:firstLine="578"/>
        <w:rPr>
          <w:color w:val="000000" w:themeColor="text1"/>
        </w:rPr>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14:paraId="7FD9A244" w14:textId="3F59A73C" w:rsidR="00B4641C" w:rsidRDefault="00B4641C" w:rsidP="00B4641C">
      <w:pPr>
        <w:ind w:firstLine="578"/>
        <w:rPr>
          <w:color w:val="000000" w:themeColor="text1"/>
        </w:rPr>
      </w:pPr>
      <w:r w:rsidRPr="006A46C5">
        <w:rPr>
          <w:color w:val="000000" w:themeColor="text1"/>
        </w:rPr>
        <w:t xml:space="preserve">O projeto envolve um sistema para </w:t>
      </w:r>
      <w:commentRangeStart w:id="29"/>
      <w:r w:rsidRPr="006A46C5">
        <w:rPr>
          <w:color w:val="000000" w:themeColor="text1"/>
        </w:rPr>
        <w:t>gerenciamento de um laboratório de exames</w:t>
      </w:r>
      <w:commentRangeEnd w:id="29"/>
      <w:r w:rsidR="00453B2E">
        <w:rPr>
          <w:rStyle w:val="Refdecomentrio"/>
        </w:rPr>
        <w:commentReference w:id="29"/>
      </w:r>
      <w:r w:rsidRPr="006A46C5">
        <w:rPr>
          <w:color w:val="000000" w:themeColor="text1"/>
        </w:rPr>
        <w:t>. O paciente</w:t>
      </w:r>
      <w:r>
        <w:rPr>
          <w:color w:val="000000" w:themeColor="text1"/>
        </w:rPr>
        <w:t xml:space="preserve"> </w:t>
      </w:r>
      <w:r w:rsidRPr="006A46C5">
        <w:rPr>
          <w:color w:val="000000" w:themeColor="text1"/>
        </w:rPr>
        <w:t>poderá ter acesso ao sistema via website para</w:t>
      </w:r>
      <w:r>
        <w:rPr>
          <w:color w:val="000000" w:themeColor="text1"/>
        </w:rPr>
        <w:t xml:space="preserve"> </w:t>
      </w:r>
      <w:r w:rsidRPr="006A46C5">
        <w:rPr>
          <w:color w:val="000000" w:themeColor="text1"/>
        </w:rPr>
        <w:t>verificar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14:paraId="5B330C1A" w14:textId="77777777" w:rsidR="00B4641C" w:rsidRPr="006A46C5" w:rsidRDefault="00B4641C" w:rsidP="00B4641C">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506435F5" w14:textId="77777777" w:rsidR="00B4641C" w:rsidRPr="006A46C5" w:rsidRDefault="00B4641C" w:rsidP="000823A3">
      <w:pPr>
        <w:ind w:firstLine="709"/>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F76E327" w14:textId="77777777" w:rsidR="00AD1364" w:rsidRDefault="00AD1364" w:rsidP="00AD1364">
      <w:pPr>
        <w:rPr>
          <w:color w:val="0000FF"/>
        </w:rPr>
      </w:pPr>
    </w:p>
    <w:p w14:paraId="7EF51F43" w14:textId="77777777" w:rsidR="00AD1364" w:rsidRDefault="00AD1364" w:rsidP="00AD1364">
      <w:pPr>
        <w:pStyle w:val="Fontedotexto"/>
        <w:widowControl w:val="0"/>
        <w:spacing w:before="0" w:after="0" w:line="360" w:lineRule="auto"/>
      </w:pPr>
    </w:p>
    <w:p w14:paraId="1CBD5437" w14:textId="77777777" w:rsidR="00AD1364" w:rsidRDefault="00AD1364" w:rsidP="00AD1364">
      <w:pPr>
        <w:pStyle w:val="Cabealho2"/>
      </w:pPr>
      <w:bookmarkStart w:id="30" w:name="_Toc269829180"/>
      <w:bookmarkStart w:id="31" w:name="_Toc397285566"/>
      <w:r>
        <w:t>Objetivos</w:t>
      </w:r>
      <w:bookmarkEnd w:id="30"/>
      <w:bookmarkEnd w:id="31"/>
    </w:p>
    <w:p w14:paraId="0DDE6A06" w14:textId="77777777" w:rsidR="00B4641C" w:rsidRDefault="00B4641C" w:rsidP="000823A3">
      <w:pPr>
        <w:pStyle w:val="Pargrafonormal"/>
        <w:numPr>
          <w:ilvl w:val="0"/>
          <w:numId w:val="0"/>
        </w:numPr>
        <w:ind w:left="720"/>
      </w:pPr>
    </w:p>
    <w:p w14:paraId="2896155D" w14:textId="77777777" w:rsidR="00AD1364" w:rsidRPr="00AD1364" w:rsidRDefault="00AD1364" w:rsidP="00AD1364">
      <w:pPr>
        <w:pStyle w:val="Cabealho3"/>
      </w:pPr>
      <w:bookmarkStart w:id="32" w:name="_Toc397285567"/>
      <w:r w:rsidRPr="00AD1364">
        <w:t>Objetivo Geral</w:t>
      </w:r>
      <w:bookmarkEnd w:id="32"/>
    </w:p>
    <w:p w14:paraId="1A0F1CAD" w14:textId="35AFAF22" w:rsidR="00D62DF4" w:rsidRDefault="00B4641C" w:rsidP="00B4641C">
      <w:pPr>
        <w:ind w:firstLine="709"/>
        <w:rPr>
          <w:color w:val="000000" w:themeColor="text1"/>
        </w:rPr>
      </w:pPr>
      <w:r w:rsidRPr="006A46C5">
        <w:rPr>
          <w:color w:val="000000" w:themeColor="text1"/>
        </w:rPr>
        <w:t xml:space="preserve">Este projeto tem por objetivo a implementação de um sistema que gerencie um </w:t>
      </w:r>
      <w:commentRangeStart w:id="33"/>
      <w:r w:rsidRPr="006A46C5">
        <w:rPr>
          <w:color w:val="000000" w:themeColor="text1"/>
        </w:rPr>
        <w:t>laboratório de exames</w:t>
      </w:r>
      <w:commentRangeEnd w:id="33"/>
      <w:r w:rsidR="00453B2E">
        <w:rPr>
          <w:rStyle w:val="Refdecomentrio"/>
        </w:rPr>
        <w:commentReference w:id="33"/>
      </w:r>
      <w:r w:rsidR="000823A3">
        <w:rPr>
          <w:color w:val="000000" w:themeColor="text1"/>
        </w:rPr>
        <w:t>,</w:t>
      </w:r>
      <w:r w:rsidRPr="006A46C5">
        <w:rPr>
          <w:color w:val="000000" w:themeColor="text1"/>
        </w:rPr>
        <w:t xml:space="preserve"> </w:t>
      </w:r>
      <w:r w:rsidR="00D62DF4">
        <w:rPr>
          <w:color w:val="000000" w:themeColor="text1"/>
        </w:rPr>
        <w:t>de modo que possamos obter:</w:t>
      </w:r>
    </w:p>
    <w:p w14:paraId="366D1230" w14:textId="67D8B584" w:rsidR="00D62DF4" w:rsidRPr="000823A3" w:rsidRDefault="000823A3" w:rsidP="000823A3">
      <w:pPr>
        <w:pStyle w:val="Pargrafonormal"/>
      </w:pPr>
      <w:r>
        <w:t>M</w:t>
      </w:r>
      <w:r w:rsidR="00D62DF4" w:rsidRPr="000823A3">
        <w:t>áximo de praticidade para o paciente.</w:t>
      </w:r>
    </w:p>
    <w:p w14:paraId="115F7B34" w14:textId="58AD0519" w:rsidR="00D62DF4" w:rsidRPr="000823A3" w:rsidRDefault="00D62DF4" w:rsidP="000823A3">
      <w:pPr>
        <w:pStyle w:val="Pargrafonormal"/>
      </w:pPr>
      <w:r w:rsidRPr="000823A3">
        <w:t>Aprimoramento no gerenciamento de um consultório clinico.</w:t>
      </w:r>
    </w:p>
    <w:p w14:paraId="17064379" w14:textId="05274BCE" w:rsidR="00D62DF4" w:rsidRPr="000823A3" w:rsidRDefault="00D62DF4" w:rsidP="000823A3">
      <w:pPr>
        <w:pStyle w:val="Pargrafonormal"/>
      </w:pPr>
      <w:r w:rsidRPr="000823A3">
        <w:t>Maior controle e histórico de todas consultas de algum paciente.</w:t>
      </w:r>
    </w:p>
    <w:p w14:paraId="20BE5892" w14:textId="4615D561" w:rsidR="00B4641C" w:rsidRPr="006A46C5" w:rsidRDefault="00B4641C" w:rsidP="00B4641C">
      <w:pPr>
        <w:ind w:firstLine="709"/>
        <w:rPr>
          <w:color w:val="000000" w:themeColor="text1"/>
        </w:rPr>
      </w:pPr>
    </w:p>
    <w:p w14:paraId="41588CF7" w14:textId="77777777" w:rsidR="00AD1364" w:rsidRPr="00AD1364" w:rsidRDefault="00AD1364" w:rsidP="00AD1364">
      <w:pPr>
        <w:spacing w:line="276" w:lineRule="auto"/>
      </w:pPr>
    </w:p>
    <w:p w14:paraId="7D24B4D8" w14:textId="77777777" w:rsidR="00AD1364" w:rsidRDefault="00AD1364" w:rsidP="00AD1364">
      <w:pPr>
        <w:pStyle w:val="Cabealho3"/>
      </w:pPr>
      <w:bookmarkStart w:id="34" w:name="_Toc397285568"/>
      <w:r w:rsidRPr="00AD1364">
        <w:lastRenderedPageBreak/>
        <w:t>Objetivos Específicos</w:t>
      </w:r>
      <w:bookmarkEnd w:id="34"/>
    </w:p>
    <w:p w14:paraId="4F93DFFF" w14:textId="5A6E30CC" w:rsidR="000823A3" w:rsidRPr="000823A3" w:rsidRDefault="00840530" w:rsidP="00840530">
      <w:pPr>
        <w:ind w:firstLine="709"/>
      </w:pPr>
      <w:r>
        <w:t>Visando um sistema melhor e com o máximo de funções para gerenciamento, o sistema irá possuir algumas ferramentas que auxiliem nessa gestão:</w:t>
      </w:r>
    </w:p>
    <w:p w14:paraId="043ACFDD"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Cadastrar pacientes no sistema</w:t>
      </w:r>
    </w:p>
    <w:p w14:paraId="5F44FB7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14:paraId="74700E8C"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14:paraId="09EAF68A"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14:paraId="1600D25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relatórios diários, semanais ou mensais do fluxo de exames</w:t>
      </w:r>
    </w:p>
    <w:p w14:paraId="4FFD2C57" w14:textId="77777777" w:rsidR="007D519F" w:rsidRDefault="007D519F">
      <w:pPr>
        <w:spacing w:line="240" w:lineRule="auto"/>
        <w:jc w:val="left"/>
        <w:rPr>
          <w:rFonts w:cs="Arial"/>
          <w:b/>
          <w:bCs/>
          <w:sz w:val="32"/>
          <w:szCs w:val="28"/>
        </w:rPr>
      </w:pPr>
      <w:r>
        <w:br w:type="page"/>
      </w:r>
    </w:p>
    <w:p w14:paraId="3E9AD34E" w14:textId="77777777" w:rsidR="001B2DB6" w:rsidRPr="001B2DB6" w:rsidRDefault="003234FD" w:rsidP="001B2DB6">
      <w:pPr>
        <w:pStyle w:val="Cabealho1"/>
      </w:pPr>
      <w:bookmarkStart w:id="35" w:name="_Toc397285569"/>
      <w:r>
        <w:lastRenderedPageBreak/>
        <w:t>Visão do Sistema</w:t>
      </w:r>
      <w:bookmarkEnd w:id="35"/>
    </w:p>
    <w:p w14:paraId="54A93F09" w14:textId="77777777" w:rsidR="003234FD" w:rsidRDefault="003234FD" w:rsidP="003234FD">
      <w:pPr>
        <w:pStyle w:val="Cabealho2"/>
        <w:rPr>
          <w:lang w:val="fr-FR"/>
        </w:rPr>
      </w:pPr>
      <w:bookmarkStart w:id="36" w:name="_Toc512930909"/>
      <w:bookmarkStart w:id="37" w:name="_Toc452813581"/>
      <w:bookmarkStart w:id="38" w:name="_Toc447960005"/>
      <w:bookmarkStart w:id="39" w:name="_Toc18208268"/>
      <w:bookmarkStart w:id="40" w:name="_Toc397285570"/>
      <w:bookmarkStart w:id="41" w:name="_Toc436203381"/>
      <w:r>
        <w:rPr>
          <w:lang w:val="fr-FR"/>
        </w:rPr>
        <w:t>Descrições dos Envolvidos e Usuários</w:t>
      </w:r>
      <w:bookmarkEnd w:id="36"/>
      <w:bookmarkEnd w:id="37"/>
      <w:bookmarkEnd w:id="38"/>
      <w:bookmarkEnd w:id="39"/>
      <w:bookmarkEnd w:id="40"/>
    </w:p>
    <w:p w14:paraId="7BE42517" w14:textId="77777777" w:rsidR="003234FD" w:rsidRDefault="003234FD" w:rsidP="003234FD">
      <w:pPr>
        <w:pStyle w:val="Cabealho3"/>
      </w:pPr>
      <w:bookmarkStart w:id="42" w:name="_Toc512930910"/>
      <w:bookmarkStart w:id="43" w:name="_Toc452813583"/>
      <w:bookmarkStart w:id="44" w:name="_Toc18208269"/>
      <w:bookmarkStart w:id="45" w:name="_Toc397285571"/>
      <w:r>
        <w:t>Resumo dos Envolvidos</w:t>
      </w:r>
      <w:bookmarkEnd w:id="42"/>
      <w:bookmarkEnd w:id="43"/>
      <w:bookmarkEnd w:id="44"/>
      <w:bookmarkEnd w:id="45"/>
    </w:p>
    <w:p w14:paraId="7A6FE7FA" w14:textId="77777777" w:rsidR="00B4641C" w:rsidRPr="007B656A" w:rsidRDefault="00B4641C" w:rsidP="00B4641C">
      <w:pPr>
        <w:pStyle w:val="Legenda"/>
      </w:pPr>
      <w:bookmarkStart w:id="46" w:name="_Toc388168668"/>
      <w:bookmarkStart w:id="47" w:name="_Toc397285546"/>
      <w:bookmarkStart w:id="48" w:name="OLE_LINK170"/>
      <w:bookmarkStart w:id="49" w:name="OLE_LINK171"/>
      <w:bookmarkStart w:id="50" w:name="_Toc512930911"/>
      <w:bookmarkStart w:id="51" w:name="_Toc452813584"/>
      <w:bookmarkStart w:id="52" w:name="_Toc18208270"/>
      <w:r>
        <w:t xml:space="preserve">Tabela </w:t>
      </w:r>
      <w:fldSimple w:instr=" SEQ Tabela \* ARABIC ">
        <w:r w:rsidR="00064EEB">
          <w:rPr>
            <w:noProof/>
          </w:rPr>
          <w:t>1</w:t>
        </w:r>
      </w:fldSimple>
      <w:r>
        <w:t xml:space="preserve"> - Resumo dos Envolvidos</w:t>
      </w:r>
      <w:bookmarkEnd w:id="46"/>
      <w:bookmarkEnd w:id="47"/>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B4641C" w:rsidRPr="00F61BAB" w14:paraId="378C4C83" w14:textId="77777777" w:rsidTr="00B4641C">
        <w:trPr>
          <w:jc w:val="center"/>
        </w:trPr>
        <w:tc>
          <w:tcPr>
            <w:tcW w:w="2506" w:type="dxa"/>
            <w:shd w:val="solid" w:color="auto" w:fill="D9D9D9"/>
          </w:tcPr>
          <w:p w14:paraId="32234F24" w14:textId="77777777" w:rsidR="00B4641C" w:rsidRPr="00366693" w:rsidRDefault="00B4641C" w:rsidP="00B4641C">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F9FF285" w14:textId="77777777" w:rsidR="00B4641C" w:rsidRPr="00366693" w:rsidRDefault="00B4641C" w:rsidP="00B4641C">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6279503" w14:textId="77777777" w:rsidR="00B4641C" w:rsidRPr="00366693" w:rsidRDefault="00B4641C" w:rsidP="00B4641C">
            <w:pPr>
              <w:pStyle w:val="Corpodetexto"/>
              <w:rPr>
                <w:b/>
                <w:bCs/>
                <w:color w:val="FFFFFF" w:themeColor="background1"/>
              </w:rPr>
            </w:pPr>
            <w:r w:rsidRPr="00366693">
              <w:rPr>
                <w:b/>
                <w:bCs/>
                <w:color w:val="FFFFFF" w:themeColor="background1"/>
              </w:rPr>
              <w:t>Envolvido</w:t>
            </w:r>
          </w:p>
        </w:tc>
      </w:tr>
      <w:tr w:rsidR="00B4641C" w:rsidRPr="00F61BAB" w14:paraId="0E12604E" w14:textId="77777777" w:rsidTr="00B4641C">
        <w:trPr>
          <w:jc w:val="center"/>
        </w:trPr>
        <w:tc>
          <w:tcPr>
            <w:tcW w:w="2506" w:type="dxa"/>
          </w:tcPr>
          <w:p w14:paraId="1C600ED1" w14:textId="77777777" w:rsidR="00B4641C" w:rsidRPr="00B4641C" w:rsidRDefault="00B4641C" w:rsidP="00B4641C">
            <w:pPr>
              <w:pStyle w:val="InfoBlue0"/>
              <w:rPr>
                <w:color w:val="auto"/>
              </w:rPr>
            </w:pPr>
            <w:r w:rsidRPr="00B4641C">
              <w:rPr>
                <w:color w:val="auto"/>
              </w:rPr>
              <w:t>Gerentes do Projeto</w:t>
            </w:r>
          </w:p>
        </w:tc>
        <w:tc>
          <w:tcPr>
            <w:tcW w:w="3335" w:type="dxa"/>
          </w:tcPr>
          <w:p w14:paraId="2C251782" w14:textId="77777777"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14:paraId="260396D1" w14:textId="77777777" w:rsidR="00B4641C" w:rsidRPr="00B4641C" w:rsidRDefault="00B4641C" w:rsidP="00B4641C">
            <w:pPr>
              <w:pStyle w:val="InfoBlue0"/>
              <w:rPr>
                <w:color w:val="auto"/>
              </w:rPr>
            </w:pPr>
            <w:commentRangeStart w:id="53"/>
            <w:r w:rsidRPr="00B4641C">
              <w:rPr>
                <w:color w:val="auto"/>
              </w:rPr>
              <w:t>Danilo Missio</w:t>
            </w:r>
          </w:p>
          <w:p w14:paraId="72BD996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6EB3F21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85A5F9B" w14:textId="77777777" w:rsidR="00B4641C" w:rsidRPr="00B4641C" w:rsidRDefault="00B4641C" w:rsidP="00B4641C">
            <w:pPr>
              <w:pStyle w:val="Corpodetexto"/>
              <w:rPr>
                <w:lang w:eastAsia="en-US"/>
              </w:rPr>
            </w:pPr>
            <w:r w:rsidRPr="00B4641C">
              <w:rPr>
                <w:i/>
                <w:iCs/>
                <w:snapToGrid w:val="0"/>
                <w:sz w:val="20"/>
                <w:szCs w:val="20"/>
                <w:lang w:eastAsia="en-US"/>
              </w:rPr>
              <w:t>Vinicius Romão</w:t>
            </w:r>
            <w:commentRangeEnd w:id="53"/>
            <w:r w:rsidR="00453B2E">
              <w:rPr>
                <w:rStyle w:val="Refdecomentrio"/>
              </w:rPr>
              <w:commentReference w:id="53"/>
            </w:r>
          </w:p>
        </w:tc>
      </w:tr>
      <w:tr w:rsidR="00B4641C" w:rsidRPr="00F61BAB" w14:paraId="5744E58F" w14:textId="77777777" w:rsidTr="00B4641C">
        <w:trPr>
          <w:jc w:val="center"/>
        </w:trPr>
        <w:tc>
          <w:tcPr>
            <w:tcW w:w="2506" w:type="dxa"/>
          </w:tcPr>
          <w:p w14:paraId="72053D24" w14:textId="77777777" w:rsidR="00B4641C" w:rsidRPr="00B4641C" w:rsidRDefault="00B4641C" w:rsidP="00B4641C">
            <w:pPr>
              <w:pStyle w:val="InfoBlue0"/>
              <w:rPr>
                <w:color w:val="auto"/>
              </w:rPr>
            </w:pPr>
            <w:r w:rsidRPr="00B4641C">
              <w:rPr>
                <w:color w:val="auto"/>
              </w:rPr>
              <w:t>Analistas de Requisitos</w:t>
            </w:r>
          </w:p>
        </w:tc>
        <w:tc>
          <w:tcPr>
            <w:tcW w:w="3335" w:type="dxa"/>
          </w:tcPr>
          <w:p w14:paraId="4E077FBE" w14:textId="77777777"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14:paraId="10BC8AFF" w14:textId="77777777" w:rsidR="00B4641C" w:rsidRPr="00B4641C" w:rsidRDefault="00B4641C" w:rsidP="00B4641C">
            <w:pPr>
              <w:pStyle w:val="InfoBlue0"/>
              <w:rPr>
                <w:color w:val="auto"/>
              </w:rPr>
            </w:pPr>
            <w:r w:rsidRPr="00B4641C">
              <w:rPr>
                <w:color w:val="auto"/>
              </w:rPr>
              <w:t>Danilo Missio</w:t>
            </w:r>
          </w:p>
          <w:p w14:paraId="2C2D0C7D" w14:textId="77777777" w:rsidR="00B4641C" w:rsidRPr="00B4641C" w:rsidRDefault="00B4641C" w:rsidP="00B4641C">
            <w:pPr>
              <w:pStyle w:val="Corpodetexto"/>
              <w:rPr>
                <w:lang w:eastAsia="en-US"/>
              </w:rPr>
            </w:pPr>
            <w:r w:rsidRPr="00B4641C">
              <w:rPr>
                <w:i/>
                <w:iCs/>
                <w:snapToGrid w:val="0"/>
                <w:sz w:val="20"/>
                <w:szCs w:val="20"/>
                <w:lang w:eastAsia="en-US"/>
              </w:rPr>
              <w:t>Pedro Gimenes</w:t>
            </w:r>
          </w:p>
        </w:tc>
      </w:tr>
      <w:tr w:rsidR="00B4641C" w:rsidRPr="00F61BAB" w14:paraId="5AAAC662" w14:textId="77777777" w:rsidTr="00B4641C">
        <w:trPr>
          <w:jc w:val="center"/>
        </w:trPr>
        <w:tc>
          <w:tcPr>
            <w:tcW w:w="2506" w:type="dxa"/>
          </w:tcPr>
          <w:p w14:paraId="09278A1A" w14:textId="77777777" w:rsidR="00B4641C" w:rsidRPr="00B4641C" w:rsidRDefault="00B4641C" w:rsidP="00B4641C">
            <w:pPr>
              <w:pStyle w:val="InfoBlue0"/>
              <w:rPr>
                <w:color w:val="auto"/>
              </w:rPr>
            </w:pPr>
            <w:r w:rsidRPr="00B4641C">
              <w:rPr>
                <w:color w:val="auto"/>
              </w:rPr>
              <w:t>Arquiteto do Projeto</w:t>
            </w:r>
          </w:p>
        </w:tc>
        <w:tc>
          <w:tcPr>
            <w:tcW w:w="3335" w:type="dxa"/>
          </w:tcPr>
          <w:p w14:paraId="4CE9B12E" w14:textId="77777777" w:rsidR="00B4641C" w:rsidRPr="00B4641C" w:rsidRDefault="00B4641C" w:rsidP="00B4641C">
            <w:pPr>
              <w:pStyle w:val="InfoBlue0"/>
              <w:rPr>
                <w:color w:val="auto"/>
              </w:rPr>
            </w:pPr>
            <w:r w:rsidRPr="00B4641C">
              <w:rPr>
                <w:color w:val="auto"/>
              </w:rPr>
              <w:t>Definir a arquitetura a ser utilizada no sistema.</w:t>
            </w:r>
          </w:p>
        </w:tc>
        <w:tc>
          <w:tcPr>
            <w:tcW w:w="3079" w:type="dxa"/>
          </w:tcPr>
          <w:p w14:paraId="3C3F1238" w14:textId="77777777" w:rsidR="00B4641C" w:rsidRPr="00B4641C" w:rsidRDefault="00B4641C" w:rsidP="00B4641C">
            <w:pPr>
              <w:pStyle w:val="InfoBlue0"/>
              <w:rPr>
                <w:color w:val="auto"/>
              </w:rPr>
            </w:pPr>
            <w:r w:rsidRPr="00B4641C">
              <w:rPr>
                <w:color w:val="auto"/>
              </w:rPr>
              <w:t>Danilo Missio</w:t>
            </w:r>
          </w:p>
        </w:tc>
      </w:tr>
      <w:tr w:rsidR="00B4641C" w:rsidRPr="00F61BAB" w14:paraId="6DD586D6" w14:textId="77777777" w:rsidTr="00B4641C">
        <w:trPr>
          <w:jc w:val="center"/>
        </w:trPr>
        <w:tc>
          <w:tcPr>
            <w:tcW w:w="2506" w:type="dxa"/>
          </w:tcPr>
          <w:p w14:paraId="648987D9" w14:textId="77777777" w:rsidR="00B4641C" w:rsidRPr="00B4641C" w:rsidRDefault="00B4641C" w:rsidP="00B4641C">
            <w:pPr>
              <w:pStyle w:val="InfoBlue0"/>
              <w:rPr>
                <w:color w:val="auto"/>
              </w:rPr>
            </w:pPr>
            <w:r w:rsidRPr="00B4641C">
              <w:rPr>
                <w:color w:val="auto"/>
              </w:rPr>
              <w:t>Projetista de Interfaces do Projeto</w:t>
            </w:r>
          </w:p>
        </w:tc>
        <w:tc>
          <w:tcPr>
            <w:tcW w:w="3335" w:type="dxa"/>
          </w:tcPr>
          <w:p w14:paraId="0B2D7F67" w14:textId="77777777"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14:paraId="6B7D57A6" w14:textId="77777777" w:rsidR="00B4641C" w:rsidRPr="00B4641C" w:rsidRDefault="00B4641C" w:rsidP="00B4641C">
            <w:pPr>
              <w:pStyle w:val="InfoBlue0"/>
              <w:rPr>
                <w:color w:val="auto"/>
              </w:rPr>
            </w:pPr>
            <w:r w:rsidRPr="00B4641C">
              <w:rPr>
                <w:color w:val="auto"/>
              </w:rPr>
              <w:t>Danilo Missio</w:t>
            </w:r>
          </w:p>
          <w:p w14:paraId="42987537"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22F16B28" w14:textId="77777777" w:rsidTr="00B4641C">
        <w:trPr>
          <w:jc w:val="center"/>
        </w:trPr>
        <w:tc>
          <w:tcPr>
            <w:tcW w:w="2506" w:type="dxa"/>
          </w:tcPr>
          <w:p w14:paraId="33A2A100" w14:textId="77777777" w:rsidR="00B4641C" w:rsidRPr="00B4641C" w:rsidRDefault="00B4641C" w:rsidP="00B4641C">
            <w:pPr>
              <w:pStyle w:val="InfoBlue0"/>
              <w:rPr>
                <w:color w:val="auto"/>
              </w:rPr>
            </w:pPr>
            <w:r w:rsidRPr="00B4641C">
              <w:rPr>
                <w:color w:val="auto"/>
              </w:rPr>
              <w:t>Programadores</w:t>
            </w:r>
          </w:p>
        </w:tc>
        <w:tc>
          <w:tcPr>
            <w:tcW w:w="3335" w:type="dxa"/>
          </w:tcPr>
          <w:p w14:paraId="01074E27" w14:textId="77777777" w:rsidR="00B4641C" w:rsidRPr="00B4641C" w:rsidRDefault="00B4641C" w:rsidP="00B4641C">
            <w:pPr>
              <w:pStyle w:val="InfoBlue0"/>
              <w:rPr>
                <w:color w:val="auto"/>
              </w:rPr>
            </w:pPr>
            <w:r w:rsidRPr="00B4641C">
              <w:rPr>
                <w:color w:val="auto"/>
              </w:rPr>
              <w:t>Implementar o sistema conforme as especificações.</w:t>
            </w:r>
          </w:p>
        </w:tc>
        <w:tc>
          <w:tcPr>
            <w:tcW w:w="3079" w:type="dxa"/>
          </w:tcPr>
          <w:p w14:paraId="104DD6C8" w14:textId="77777777" w:rsidR="00B4641C" w:rsidRPr="00B4641C" w:rsidRDefault="00B4641C" w:rsidP="00B4641C">
            <w:pPr>
              <w:pStyle w:val="InfoBlue0"/>
              <w:rPr>
                <w:color w:val="auto"/>
              </w:rPr>
            </w:pPr>
            <w:r w:rsidRPr="00B4641C">
              <w:rPr>
                <w:color w:val="auto"/>
              </w:rPr>
              <w:t>Danilo Missio</w:t>
            </w:r>
          </w:p>
          <w:p w14:paraId="15357B5F"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3FCA99C8"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5A7A5A92" w14:textId="77777777" w:rsidR="00B4641C" w:rsidRPr="00B4641C" w:rsidRDefault="00B4641C" w:rsidP="00B4641C">
            <w:pPr>
              <w:pStyle w:val="InfoBlue0"/>
              <w:rPr>
                <w:color w:val="auto"/>
              </w:rPr>
            </w:pPr>
            <w:r w:rsidRPr="00B4641C">
              <w:rPr>
                <w:color w:val="auto"/>
              </w:rPr>
              <w:t>Vinicius Romão</w:t>
            </w:r>
          </w:p>
        </w:tc>
      </w:tr>
      <w:tr w:rsidR="00B4641C" w:rsidRPr="00F61BAB" w14:paraId="56695FE7" w14:textId="77777777" w:rsidTr="00B4641C">
        <w:trPr>
          <w:jc w:val="center"/>
        </w:trPr>
        <w:tc>
          <w:tcPr>
            <w:tcW w:w="2506" w:type="dxa"/>
          </w:tcPr>
          <w:p w14:paraId="22A8A863" w14:textId="77777777" w:rsidR="00B4641C" w:rsidRPr="00B4641C" w:rsidRDefault="00B4641C" w:rsidP="00B4641C">
            <w:pPr>
              <w:pStyle w:val="InfoBlue0"/>
              <w:rPr>
                <w:color w:val="auto"/>
              </w:rPr>
            </w:pPr>
            <w:r w:rsidRPr="00B4641C">
              <w:rPr>
                <w:color w:val="auto"/>
              </w:rPr>
              <w:t>Organização</w:t>
            </w:r>
          </w:p>
        </w:tc>
        <w:tc>
          <w:tcPr>
            <w:tcW w:w="3335" w:type="dxa"/>
          </w:tcPr>
          <w:p w14:paraId="3B50A30D" w14:textId="77777777" w:rsidR="00B4641C" w:rsidRPr="00B4641C" w:rsidRDefault="00B4641C" w:rsidP="00B4641C">
            <w:pPr>
              <w:pStyle w:val="InfoBlue0"/>
              <w:rPr>
                <w:color w:val="auto"/>
              </w:rPr>
            </w:pPr>
            <w:r w:rsidRPr="00B4641C">
              <w:rPr>
                <w:color w:val="auto"/>
              </w:rPr>
              <w:t>Fazer a aquisição do sistema.</w:t>
            </w:r>
          </w:p>
        </w:tc>
        <w:tc>
          <w:tcPr>
            <w:tcW w:w="3079" w:type="dxa"/>
          </w:tcPr>
          <w:p w14:paraId="1F8BEF55" w14:textId="77777777" w:rsidR="00B4641C" w:rsidRPr="00B4641C" w:rsidRDefault="00B4641C" w:rsidP="00B4641C">
            <w:pPr>
              <w:pStyle w:val="InfoBlue0"/>
              <w:rPr>
                <w:color w:val="auto"/>
              </w:rPr>
            </w:pPr>
            <w:r w:rsidRPr="00B4641C">
              <w:rPr>
                <w:color w:val="auto"/>
              </w:rPr>
              <w:t>Laboratório de Exames</w:t>
            </w:r>
          </w:p>
        </w:tc>
      </w:tr>
      <w:tr w:rsidR="00B4641C" w:rsidRPr="00F61BAB" w14:paraId="4D51B79B" w14:textId="77777777" w:rsidTr="00B4641C">
        <w:trPr>
          <w:jc w:val="center"/>
        </w:trPr>
        <w:tc>
          <w:tcPr>
            <w:tcW w:w="2506" w:type="dxa"/>
          </w:tcPr>
          <w:p w14:paraId="2390FA76" w14:textId="77777777" w:rsidR="00B4641C" w:rsidRPr="00B4641C" w:rsidRDefault="00B4641C" w:rsidP="00B4641C">
            <w:pPr>
              <w:pStyle w:val="InfoBlue0"/>
              <w:rPr>
                <w:color w:val="auto"/>
              </w:rPr>
            </w:pPr>
            <w:r w:rsidRPr="00B4641C">
              <w:rPr>
                <w:color w:val="auto"/>
              </w:rPr>
              <w:t>Coordenador do Projeto</w:t>
            </w:r>
          </w:p>
        </w:tc>
        <w:tc>
          <w:tcPr>
            <w:tcW w:w="3335" w:type="dxa"/>
          </w:tcPr>
          <w:p w14:paraId="0BE536AB" w14:textId="77777777"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14:paraId="736F01A1" w14:textId="77777777" w:rsidR="00B4641C" w:rsidRPr="00B4641C" w:rsidRDefault="00B4641C" w:rsidP="00B4641C">
            <w:pPr>
              <w:pStyle w:val="InfoBlue0"/>
              <w:rPr>
                <w:color w:val="auto"/>
              </w:rPr>
            </w:pPr>
            <w:r w:rsidRPr="00B4641C">
              <w:rPr>
                <w:color w:val="auto"/>
              </w:rPr>
              <w:t>Danilo Missio</w:t>
            </w:r>
          </w:p>
          <w:p w14:paraId="049E7095" w14:textId="77777777" w:rsidR="00B4641C" w:rsidRPr="00B4641C" w:rsidRDefault="00B4641C" w:rsidP="00B4641C">
            <w:pPr>
              <w:pStyle w:val="InfoBlue0"/>
              <w:rPr>
                <w:color w:val="auto"/>
              </w:rPr>
            </w:pPr>
          </w:p>
        </w:tc>
      </w:tr>
      <w:tr w:rsidR="00B4641C" w:rsidRPr="00F61BAB" w14:paraId="09CD1220" w14:textId="77777777" w:rsidTr="00B4641C">
        <w:trPr>
          <w:jc w:val="center"/>
        </w:trPr>
        <w:tc>
          <w:tcPr>
            <w:tcW w:w="2506" w:type="dxa"/>
          </w:tcPr>
          <w:p w14:paraId="52FD86FB" w14:textId="77777777" w:rsidR="00B4641C" w:rsidRPr="00B4641C" w:rsidRDefault="00B4641C" w:rsidP="00B4641C">
            <w:pPr>
              <w:pStyle w:val="InfoBlue0"/>
              <w:rPr>
                <w:color w:val="auto"/>
              </w:rPr>
            </w:pPr>
            <w:r w:rsidRPr="00B4641C">
              <w:rPr>
                <w:color w:val="auto"/>
              </w:rPr>
              <w:t>Usuário</w:t>
            </w:r>
          </w:p>
        </w:tc>
        <w:tc>
          <w:tcPr>
            <w:tcW w:w="3335" w:type="dxa"/>
          </w:tcPr>
          <w:p w14:paraId="63302492" w14:textId="77777777"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14:paraId="48F7E9A1" w14:textId="77777777" w:rsidR="00B4641C" w:rsidRPr="00B4641C" w:rsidRDefault="00B4641C" w:rsidP="00B4641C">
            <w:pPr>
              <w:pStyle w:val="InfoBlue0"/>
              <w:rPr>
                <w:color w:val="auto"/>
              </w:rPr>
            </w:pPr>
            <w:r w:rsidRPr="00B4641C">
              <w:rPr>
                <w:color w:val="auto"/>
              </w:rPr>
              <w:t>Danilo Missio</w:t>
            </w:r>
          </w:p>
          <w:p w14:paraId="69CA913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1B32C38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582E663" w14:textId="77777777" w:rsidR="00B4641C" w:rsidRPr="00B4641C" w:rsidRDefault="00B4641C" w:rsidP="00B4641C">
            <w:pPr>
              <w:pStyle w:val="InfoBlue0"/>
              <w:rPr>
                <w:color w:val="auto"/>
              </w:rPr>
            </w:pPr>
            <w:r w:rsidRPr="00B4641C">
              <w:rPr>
                <w:color w:val="auto"/>
              </w:rPr>
              <w:t>Vinicius Romão</w:t>
            </w:r>
          </w:p>
        </w:tc>
      </w:tr>
      <w:bookmarkEnd w:id="48"/>
      <w:bookmarkEnd w:id="49"/>
    </w:tbl>
    <w:p w14:paraId="1B3D04E8" w14:textId="77777777" w:rsidR="001B2DB6" w:rsidRDefault="001B2DB6" w:rsidP="001B2DB6">
      <w:pPr>
        <w:rPr>
          <w:lang w:val="fr-FR"/>
        </w:rPr>
      </w:pPr>
    </w:p>
    <w:p w14:paraId="0EF2035D" w14:textId="77777777" w:rsidR="00366693" w:rsidRDefault="00366693" w:rsidP="00366693">
      <w:pPr>
        <w:rPr>
          <w:color w:val="0000FF"/>
        </w:rPr>
      </w:pPr>
    </w:p>
    <w:p w14:paraId="7577BA68" w14:textId="77777777" w:rsidR="00B4641C" w:rsidRDefault="00B4641C" w:rsidP="00366693">
      <w:pPr>
        <w:rPr>
          <w:color w:val="0000FF"/>
        </w:rPr>
      </w:pPr>
    </w:p>
    <w:p w14:paraId="0D372DC2" w14:textId="77777777" w:rsidR="00B4641C" w:rsidRPr="001B2DB6" w:rsidRDefault="00B4641C" w:rsidP="00366693">
      <w:pPr>
        <w:rPr>
          <w:color w:val="0000FF"/>
        </w:rPr>
      </w:pPr>
    </w:p>
    <w:p w14:paraId="18E31643" w14:textId="77777777" w:rsidR="00366693" w:rsidRPr="00366693" w:rsidRDefault="00366693" w:rsidP="001B2DB6"/>
    <w:p w14:paraId="5AD9D750" w14:textId="77777777" w:rsidR="003234FD" w:rsidRDefault="003234FD" w:rsidP="003234FD">
      <w:pPr>
        <w:pStyle w:val="Cabealho3"/>
        <w:rPr>
          <w:lang w:val="fr-FR"/>
        </w:rPr>
      </w:pPr>
      <w:bookmarkStart w:id="54" w:name="_Toc397285572"/>
      <w:r>
        <w:rPr>
          <w:lang w:val="fr-FR"/>
        </w:rPr>
        <w:lastRenderedPageBreak/>
        <w:t>Resumo dos Usuários</w:t>
      </w:r>
      <w:bookmarkEnd w:id="50"/>
      <w:bookmarkEnd w:id="51"/>
      <w:bookmarkEnd w:id="52"/>
      <w:bookmarkEnd w:id="54"/>
    </w:p>
    <w:p w14:paraId="72260322" w14:textId="77777777" w:rsidR="00B4641C" w:rsidRPr="006E2499" w:rsidRDefault="00B4641C" w:rsidP="00B4641C">
      <w:pPr>
        <w:pStyle w:val="Legenda"/>
        <w:rPr>
          <w:lang w:val="fr-FR"/>
        </w:rPr>
      </w:pPr>
      <w:bookmarkStart w:id="55" w:name="_Toc388168669"/>
      <w:bookmarkStart w:id="56" w:name="_Toc397285547"/>
      <w:r>
        <w:t xml:space="preserve">Tabela </w:t>
      </w:r>
      <w:fldSimple w:instr=" SEQ Tabela \* ARABIC ">
        <w:r w:rsidR="00064EEB">
          <w:rPr>
            <w:noProof/>
          </w:rPr>
          <w:t>2</w:t>
        </w:r>
      </w:fldSimple>
      <w:r>
        <w:t xml:space="preserve"> - </w:t>
      </w:r>
      <w:r w:rsidRPr="00174E5B">
        <w:t>Resumo dos Usuários</w:t>
      </w:r>
      <w:bookmarkEnd w:id="55"/>
      <w:bookmarkEnd w:id="56"/>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B4641C" w14:paraId="62843C28" w14:textId="77777777"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37531ED9" w14:textId="77777777" w:rsidR="00B4641C" w:rsidRDefault="00B4641C" w:rsidP="00B4641C">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0AD3291A" w14:textId="77777777" w:rsidR="00B4641C" w:rsidRDefault="00B4641C" w:rsidP="00B4641C">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61DC7BBF" w14:textId="77777777" w:rsidR="00B4641C" w:rsidRDefault="00B4641C" w:rsidP="00B4641C">
            <w:pPr>
              <w:pStyle w:val="Corpodetexto"/>
              <w:rPr>
                <w:b/>
                <w:bCs/>
              </w:rPr>
            </w:pPr>
            <w:r>
              <w:rPr>
                <w:b/>
                <w:bCs/>
              </w:rPr>
              <w:t>Responsabilidades</w:t>
            </w:r>
          </w:p>
        </w:tc>
      </w:tr>
      <w:tr w:rsidR="00B4641C" w14:paraId="2313AE31"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0604A858" w14:textId="77777777"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14:paraId="7BBAFB53" w14:textId="77777777"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4F48AAAB" w14:textId="77777777" w:rsidR="00B4641C" w:rsidRPr="00B4641C" w:rsidRDefault="00B4641C" w:rsidP="00B4641C">
            <w:pPr>
              <w:pStyle w:val="InfoBlue0"/>
              <w:jc w:val="both"/>
              <w:rPr>
                <w:color w:val="auto"/>
              </w:rPr>
            </w:pPr>
            <w:r w:rsidRPr="00B4641C">
              <w:rPr>
                <w:color w:val="auto"/>
              </w:rPr>
              <w:t>- Cadastra os usuários gestores do sistema</w:t>
            </w:r>
          </w:p>
          <w:p w14:paraId="31C8445A"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 Possui todas as funcionalidades do sistema liberadas</w:t>
            </w:r>
          </w:p>
          <w:p w14:paraId="6AF30F8D" w14:textId="77777777" w:rsidR="00B4641C" w:rsidRPr="00B4641C" w:rsidRDefault="00B4641C" w:rsidP="00B4641C">
            <w:pPr>
              <w:pStyle w:val="Corpodetexto"/>
              <w:rPr>
                <w:lang w:eastAsia="en-US"/>
              </w:rPr>
            </w:pPr>
          </w:p>
          <w:p w14:paraId="09A892C8" w14:textId="77777777" w:rsidR="00B4641C" w:rsidRPr="00B4641C" w:rsidRDefault="00B4641C" w:rsidP="00B4641C">
            <w:pPr>
              <w:pStyle w:val="InfoBlue0"/>
              <w:rPr>
                <w:color w:val="auto"/>
              </w:rPr>
            </w:pPr>
          </w:p>
        </w:tc>
      </w:tr>
      <w:tr w:rsidR="00B4641C" w14:paraId="3E450259"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450E55BB" w14:textId="77777777"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14:paraId="51FBCF28" w14:textId="77777777"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444724C5" w14:textId="77777777" w:rsidR="00B4641C" w:rsidRPr="00B4641C" w:rsidRDefault="00B4641C" w:rsidP="00B4641C">
            <w:pPr>
              <w:pStyle w:val="InfoBlue0"/>
              <w:rPr>
                <w:color w:val="auto"/>
              </w:rPr>
            </w:pPr>
            <w:r w:rsidRPr="00B4641C">
              <w:rPr>
                <w:color w:val="auto"/>
              </w:rPr>
              <w:t>- Gerar relatório de fluxo dos exames</w:t>
            </w:r>
          </w:p>
          <w:p w14:paraId="785A8157" w14:textId="77777777" w:rsidR="00B4641C" w:rsidRPr="00B4641C" w:rsidRDefault="00B4641C" w:rsidP="00B4641C">
            <w:pPr>
              <w:pStyle w:val="Corpodetexto"/>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14:paraId="4320D666"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Gerar prontuários digitais</w:t>
            </w:r>
          </w:p>
          <w:p w14:paraId="5DCDE131" w14:textId="77777777" w:rsidR="00B4641C" w:rsidRPr="00B4641C" w:rsidRDefault="00B4641C" w:rsidP="00B4641C">
            <w:pPr>
              <w:pStyle w:val="Corpodetexto"/>
              <w:jc w:val="left"/>
              <w:rPr>
                <w:lang w:eastAsia="en-US"/>
              </w:rPr>
            </w:pPr>
            <w:r w:rsidRPr="00B4641C">
              <w:rPr>
                <w:i/>
                <w:iCs/>
                <w:snapToGrid w:val="0"/>
                <w:sz w:val="20"/>
                <w:szCs w:val="20"/>
                <w:lang w:eastAsia="en-US"/>
              </w:rPr>
              <w:t>- Responder a solicitações e dúvidas dos pacientes</w:t>
            </w:r>
          </w:p>
        </w:tc>
      </w:tr>
      <w:tr w:rsidR="00B4641C" w14:paraId="5AF40F3A"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7877D93C" w14:textId="77777777"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14:paraId="28D5C8E3" w14:textId="77777777"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14:paraId="2C886A22"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Verificar resultado do exame realizado</w:t>
            </w:r>
          </w:p>
          <w:p w14:paraId="085C60A3" w14:textId="77777777" w:rsidR="00B4641C" w:rsidRPr="00B4641C" w:rsidRDefault="00B4641C" w:rsidP="00B4641C">
            <w:pPr>
              <w:pStyle w:val="Corpodetexto"/>
              <w:jc w:val="left"/>
              <w:rPr>
                <w:lang w:eastAsia="en-US"/>
              </w:rPr>
            </w:pPr>
            <w:r w:rsidRPr="00B4641C">
              <w:rPr>
                <w:i/>
                <w:iCs/>
                <w:snapToGrid w:val="0"/>
                <w:sz w:val="20"/>
                <w:szCs w:val="20"/>
                <w:lang w:eastAsia="en-US"/>
              </w:rPr>
              <w:t>- Tirar dúvidas em uma área do website</w:t>
            </w:r>
          </w:p>
        </w:tc>
      </w:tr>
    </w:tbl>
    <w:p w14:paraId="5FF8FEE2" w14:textId="77777777" w:rsidR="003234FD" w:rsidRDefault="003234FD" w:rsidP="003234FD">
      <w:pPr>
        <w:pStyle w:val="Corpodetexto"/>
      </w:pPr>
    </w:p>
    <w:p w14:paraId="6E5703A2" w14:textId="77777777" w:rsidR="003234FD" w:rsidRDefault="003234FD" w:rsidP="003234FD">
      <w:pPr>
        <w:pStyle w:val="Cabealho3"/>
      </w:pPr>
      <w:bookmarkStart w:id="57" w:name="_Toc512930912"/>
      <w:bookmarkStart w:id="58" w:name="_Toc452813585"/>
      <w:bookmarkStart w:id="59" w:name="_Toc436203384"/>
      <w:bookmarkStart w:id="60" w:name="_Toc425054386"/>
      <w:bookmarkStart w:id="61" w:name="_Toc422186479"/>
      <w:bookmarkStart w:id="62" w:name="_Toc346297773"/>
      <w:bookmarkStart w:id="63" w:name="_Toc342757864"/>
      <w:bookmarkStart w:id="64" w:name="_Toc18208271"/>
      <w:bookmarkStart w:id="65" w:name="_Toc397285573"/>
      <w:r>
        <w:t>Ambiente do Usuário</w:t>
      </w:r>
      <w:bookmarkEnd w:id="57"/>
      <w:bookmarkEnd w:id="58"/>
      <w:bookmarkEnd w:id="59"/>
      <w:bookmarkEnd w:id="60"/>
      <w:bookmarkEnd w:id="61"/>
      <w:bookmarkEnd w:id="62"/>
      <w:bookmarkEnd w:id="63"/>
      <w:bookmarkEnd w:id="64"/>
      <w:bookmarkEnd w:id="65"/>
    </w:p>
    <w:p w14:paraId="1B334E65" w14:textId="77777777" w:rsidR="00B4641C" w:rsidRDefault="00B4641C" w:rsidP="00B4641C">
      <w:pPr>
        <w:ind w:firstLine="709"/>
      </w:pPr>
      <w:commentRangeStart w:id="66"/>
      <w:r>
        <w:t xml:space="preserve">O Ambiente do usuário é organizado </w:t>
      </w:r>
      <w:commentRangeEnd w:id="66"/>
      <w:r w:rsidR="00453B2E">
        <w:rPr>
          <w:rStyle w:val="Refdecomentrio"/>
        </w:rPr>
        <w:commentReference w:id="66"/>
      </w:r>
      <w:r>
        <w:t>e de fácil entendimento, facilitando as tarefas executadas e diminuindo o tempo gasto para realiza-las. O website oferece um sistema de verificação de exames realizados, onde o paciente pode consultar seus exames através de um código recebido por um atendente após fazer seu exame no laboratório.</w:t>
      </w:r>
    </w:p>
    <w:p w14:paraId="1A534BF0" w14:textId="77777777" w:rsidR="00B4641C" w:rsidRDefault="00B4641C" w:rsidP="00B4641C">
      <w:pPr>
        <w:ind w:firstLine="709"/>
      </w:pPr>
      <w:commentRangeStart w:id="67"/>
      <w:r>
        <w:t>O ambiente dos usuários que trabalham na clínica envolve um servidor e estações de trabalho onde os usuários poderão acessar o sistema.</w:t>
      </w:r>
      <w:r>
        <w:tab/>
      </w:r>
      <w:commentRangeEnd w:id="67"/>
      <w:r w:rsidR="00453B2E">
        <w:rPr>
          <w:rStyle w:val="Refdecomentrio"/>
        </w:rPr>
        <w:commentReference w:id="67"/>
      </w:r>
    </w:p>
    <w:p w14:paraId="08950876" w14:textId="77777777" w:rsidR="001B2DB6" w:rsidRDefault="001B2DB6" w:rsidP="001B2DB6">
      <w:pPr>
        <w:rPr>
          <w:color w:val="0000FF"/>
        </w:rPr>
      </w:pPr>
    </w:p>
    <w:p w14:paraId="58725B47" w14:textId="77777777" w:rsidR="00B4641C" w:rsidRDefault="00B4641C" w:rsidP="001B2DB6">
      <w:pPr>
        <w:rPr>
          <w:color w:val="0000FF"/>
        </w:rPr>
      </w:pPr>
    </w:p>
    <w:p w14:paraId="3624866A" w14:textId="77777777" w:rsidR="00B4641C" w:rsidRDefault="00B4641C" w:rsidP="001B2DB6">
      <w:pPr>
        <w:rPr>
          <w:color w:val="0000FF"/>
        </w:rPr>
      </w:pPr>
    </w:p>
    <w:p w14:paraId="32455F42" w14:textId="77777777" w:rsidR="00B4641C" w:rsidRDefault="00B4641C" w:rsidP="001B2DB6">
      <w:pPr>
        <w:rPr>
          <w:color w:val="0000FF"/>
        </w:rPr>
      </w:pPr>
    </w:p>
    <w:p w14:paraId="2A643D25" w14:textId="77777777" w:rsidR="00B4641C" w:rsidRPr="001B2DB6" w:rsidRDefault="00B4641C" w:rsidP="001B2DB6">
      <w:pPr>
        <w:rPr>
          <w:color w:val="0000FF"/>
        </w:rPr>
      </w:pPr>
    </w:p>
    <w:p w14:paraId="628A89EF" w14:textId="77777777" w:rsidR="003234FD" w:rsidRDefault="003234FD" w:rsidP="003234FD">
      <w:pPr>
        <w:pStyle w:val="Cabealho3"/>
      </w:pPr>
      <w:bookmarkStart w:id="68" w:name="_Toc512930913"/>
      <w:bookmarkStart w:id="69" w:name="_Toc452813588"/>
      <w:bookmarkStart w:id="70" w:name="_Toc18208272"/>
      <w:bookmarkStart w:id="71" w:name="_Toc397285574"/>
      <w:commentRangeStart w:id="72"/>
      <w:r>
        <w:lastRenderedPageBreak/>
        <w:t>Resumo das Principais Necessidades dos Envolvidos ou Usuários</w:t>
      </w:r>
      <w:bookmarkEnd w:id="68"/>
      <w:bookmarkEnd w:id="69"/>
      <w:bookmarkEnd w:id="70"/>
      <w:commentRangeEnd w:id="72"/>
      <w:r w:rsidR="00F10956">
        <w:rPr>
          <w:rStyle w:val="Refdecomentrio"/>
          <w:rFonts w:cs="Times New Roman"/>
          <w:b w:val="0"/>
          <w:bCs w:val="0"/>
        </w:rPr>
        <w:commentReference w:id="72"/>
      </w:r>
      <w:bookmarkEnd w:id="71"/>
    </w:p>
    <w:p w14:paraId="77DA7953"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136D6DC0"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68181752"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F4383F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5C29CEFA"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4AF63498" w14:textId="77777777"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14:paraId="624C9B03" w14:textId="77777777" w:rsidR="001B2DB6" w:rsidRPr="001B2DB6" w:rsidRDefault="00064EEB" w:rsidP="00064EEB">
      <w:pPr>
        <w:pStyle w:val="Legenda"/>
        <w:rPr>
          <w:color w:val="0000FF"/>
        </w:rPr>
      </w:pPr>
      <w:bookmarkStart w:id="73" w:name="_Toc397285548"/>
      <w:r>
        <w:t xml:space="preserve">Tabela </w:t>
      </w:r>
      <w:fldSimple w:instr=" SEQ Tabela \* ARABIC ">
        <w:r>
          <w:rPr>
            <w:noProof/>
          </w:rPr>
          <w:t>3</w:t>
        </w:r>
      </w:fldSimple>
      <w:r>
        <w:t xml:space="preserve"> - Necessidade dos Envolvidos ou Usuários</w:t>
      </w:r>
      <w:bookmarkEnd w:id="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2C26BB7B"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2FE39C3B"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49ED4A9D"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2F54584E"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51CC780F" w14:textId="77777777" w:rsidR="00366693" w:rsidRDefault="00366693" w:rsidP="004D2F1F">
            <w:pPr>
              <w:pStyle w:val="Corpodetexto"/>
              <w:rPr>
                <w:b/>
                <w:bCs/>
              </w:rPr>
            </w:pPr>
            <w:r>
              <w:rPr>
                <w:b/>
                <w:bCs/>
              </w:rPr>
              <w:t>Soluções Propostas</w:t>
            </w:r>
          </w:p>
        </w:tc>
      </w:tr>
      <w:tr w:rsidR="00366693" w14:paraId="67FFF9C9"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4F323F7" w14:textId="7D2AA34B"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5EB7A31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45F91D9F"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00F23C4D" w14:textId="77777777" w:rsidR="00366693" w:rsidRDefault="00366693" w:rsidP="004D2F1F">
            <w:pPr>
              <w:pStyle w:val="Corpodetexto"/>
            </w:pPr>
          </w:p>
        </w:tc>
      </w:tr>
      <w:tr w:rsidR="00366693" w14:paraId="289E780C"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21E8D7A"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4926777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3C294A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3ACEBFBD" w14:textId="77777777" w:rsidR="00366693" w:rsidRDefault="00366693" w:rsidP="004D2F1F">
            <w:pPr>
              <w:pStyle w:val="Corpodetexto"/>
            </w:pPr>
          </w:p>
        </w:tc>
      </w:tr>
    </w:tbl>
    <w:p w14:paraId="62703BA6" w14:textId="77777777" w:rsidR="003234FD" w:rsidRDefault="003234FD" w:rsidP="003234FD">
      <w:pPr>
        <w:pStyle w:val="Corpodetexto"/>
      </w:pPr>
    </w:p>
    <w:p w14:paraId="06AD409A" w14:textId="77777777" w:rsidR="003234FD" w:rsidRDefault="003234FD" w:rsidP="003234FD">
      <w:pPr>
        <w:pStyle w:val="Cabealho3"/>
      </w:pPr>
      <w:bookmarkStart w:id="74" w:name="_Toc512930914"/>
      <w:bookmarkStart w:id="75" w:name="_Toc452813589"/>
      <w:bookmarkStart w:id="76" w:name="_Toc18208273"/>
      <w:bookmarkStart w:id="77" w:name="_Toc397285575"/>
      <w:r>
        <w:t>Alternativas e Concorrência</w:t>
      </w:r>
      <w:bookmarkEnd w:id="74"/>
      <w:bookmarkEnd w:id="75"/>
      <w:bookmarkEnd w:id="76"/>
      <w:bookmarkEnd w:id="77"/>
    </w:p>
    <w:p w14:paraId="2ADCA3B4" w14:textId="77777777" w:rsidR="00B4641C" w:rsidRDefault="00B4641C" w:rsidP="00B4641C">
      <w:pPr>
        <w:ind w:firstLine="709"/>
      </w:pPr>
      <w:commentRangeStart w:id="78"/>
      <w:r>
        <w:t xml:space="preserve">Os principais pontos fortes que serão analisados na concorrência </w:t>
      </w:r>
      <w:commentRangeEnd w:id="78"/>
      <w:r w:rsidR="00453B2E">
        <w:rPr>
          <w:rStyle w:val="Refdecomentrio"/>
        </w:rPr>
        <w:commentReference w:id="78"/>
      </w:r>
      <w:r>
        <w:t>são: Fluidez do website e da interface; formas de interação do sistema com o usuário e serviços e ferramentas que o sistema oferece para o usuário.</w:t>
      </w:r>
    </w:p>
    <w:p w14:paraId="6D8100C9" w14:textId="77777777" w:rsidR="00B4641C" w:rsidRDefault="00B4641C" w:rsidP="00B4641C">
      <w:pPr>
        <w:ind w:firstLine="709"/>
      </w:pPr>
      <w:commentRangeStart w:id="79"/>
      <w:r>
        <w:t>A maior exigência do usuário final é ter um sistema e uma interface funcional que atenda todas as suas exigências de uma forma rápida e segura.</w:t>
      </w:r>
      <w:commentRangeEnd w:id="79"/>
      <w:r w:rsidR="00453B2E">
        <w:rPr>
          <w:rStyle w:val="Refdecomentrio"/>
        </w:rPr>
        <w:commentReference w:id="79"/>
      </w:r>
    </w:p>
    <w:p w14:paraId="09081B67" w14:textId="77777777" w:rsidR="00B4641C" w:rsidRDefault="00B4641C" w:rsidP="00B4641C">
      <w:pPr>
        <w:ind w:firstLine="709"/>
      </w:pPr>
      <w:r>
        <w:t>Concorrente pesquisado: Confiance Medicina Diagnóstica.</w:t>
      </w:r>
    </w:p>
    <w:p w14:paraId="171005FA" w14:textId="77777777" w:rsidR="00B4641C" w:rsidRPr="00F8019F" w:rsidRDefault="00B4641C" w:rsidP="00B4641C">
      <w:pPr>
        <w:ind w:firstLine="709"/>
      </w:pPr>
      <w:r>
        <w:lastRenderedPageBreak/>
        <w:t xml:space="preserve">Link para o website do concorrente, que será constantemente pesquisado pela equipe de campo, analisando os aspectos citados acima e que tentara nos manter à frente da concorrência: </w:t>
      </w:r>
      <w:hyperlink r:id="rId15" w:history="1">
        <w:r w:rsidRPr="00941B76">
          <w:rPr>
            <w:rStyle w:val="Hiperligao"/>
          </w:rPr>
          <w:t>http://www.confiance.com.br/</w:t>
        </w:r>
      </w:hyperlink>
    </w:p>
    <w:p w14:paraId="5CC20D34" w14:textId="77777777" w:rsidR="009B1104" w:rsidRPr="001B2DB6" w:rsidRDefault="009B1104" w:rsidP="001B2DB6">
      <w:pPr>
        <w:rPr>
          <w:color w:val="0000FF"/>
        </w:rPr>
      </w:pPr>
    </w:p>
    <w:p w14:paraId="1B816560" w14:textId="77777777" w:rsidR="003234FD" w:rsidRDefault="003234FD" w:rsidP="003234FD">
      <w:pPr>
        <w:pStyle w:val="Cabealho2"/>
      </w:pPr>
      <w:bookmarkStart w:id="80" w:name="_Toc512930915"/>
      <w:bookmarkStart w:id="81" w:name="_Toc452813590"/>
      <w:bookmarkStart w:id="82" w:name="_Toc436203387"/>
      <w:bookmarkStart w:id="83" w:name="_Toc18208274"/>
      <w:bookmarkStart w:id="84" w:name="_Toc397285576"/>
      <w:bookmarkEnd w:id="41"/>
      <w:r>
        <w:t xml:space="preserve">Visão </w:t>
      </w:r>
      <w:r w:rsidRPr="003234FD">
        <w:t>Geral</w:t>
      </w:r>
      <w:r>
        <w:t xml:space="preserve"> do Produto</w:t>
      </w:r>
      <w:bookmarkEnd w:id="80"/>
      <w:bookmarkEnd w:id="81"/>
      <w:bookmarkEnd w:id="82"/>
      <w:bookmarkEnd w:id="83"/>
      <w:bookmarkEnd w:id="84"/>
    </w:p>
    <w:p w14:paraId="4E1AD36A" w14:textId="77777777" w:rsidR="003234FD" w:rsidRDefault="003234FD" w:rsidP="003234FD">
      <w:pPr>
        <w:pStyle w:val="Cabealho3"/>
      </w:pPr>
      <w:bookmarkStart w:id="85" w:name="_Toc512930916"/>
      <w:bookmarkStart w:id="86" w:name="_Toc452813591"/>
      <w:bookmarkStart w:id="87" w:name="_Toc436203388"/>
      <w:bookmarkStart w:id="88" w:name="_Toc425054391"/>
      <w:bookmarkStart w:id="89" w:name="_Toc422186484"/>
      <w:bookmarkStart w:id="90" w:name="_Toc346297778"/>
      <w:bookmarkStart w:id="91" w:name="_Toc342757867"/>
      <w:bookmarkStart w:id="92" w:name="_Toc339784266"/>
      <w:bookmarkStart w:id="93" w:name="_Toc339783677"/>
      <w:bookmarkStart w:id="94" w:name="_Toc323533353"/>
      <w:bookmarkStart w:id="95" w:name="_Toc320279476"/>
      <w:bookmarkStart w:id="96" w:name="_Toc320274603"/>
      <w:bookmarkStart w:id="97" w:name="_Toc318088998"/>
      <w:bookmarkStart w:id="98" w:name="_Toc18208275"/>
      <w:bookmarkStart w:id="99" w:name="_Toc397285577"/>
      <w:r>
        <w:t>Perspectiva do Produto</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762D648B" w14:textId="77777777" w:rsidR="00B4641C" w:rsidRPr="00D700C8" w:rsidRDefault="00B4641C" w:rsidP="00B4641C">
      <w:pPr>
        <w:ind w:firstLine="709"/>
      </w:pPr>
      <w:commentRangeStart w:id="100"/>
      <w:r w:rsidRPr="00D700C8">
        <w:t>O produto deverá possuir uma aplicação desktop capaz de ser executada em Sistemas Operacional distintos. Desde que possuam suporte a aplicações JAVA, ou seja, possuir uma JVM instalada. Esta aplicação desktop deverá possuir meios para administração/gestão da organização.</w:t>
      </w:r>
    </w:p>
    <w:p w14:paraId="46771CEF" w14:textId="77777777" w:rsidR="00B4641C" w:rsidRDefault="00B4641C" w:rsidP="00B4641C">
      <w:pPr>
        <w:ind w:firstLine="709"/>
      </w:pPr>
      <w:r w:rsidRPr="00D700C8">
        <w:t xml:space="preserve">O Produto irá possuir também um </w:t>
      </w:r>
      <w:proofErr w:type="gramStart"/>
      <w:r w:rsidRPr="00D700C8">
        <w:t>website</w:t>
      </w:r>
      <w:proofErr w:type="gramEnd"/>
      <w:r w:rsidRPr="00D700C8">
        <w:t xml:space="preserve"> padrão capaz de fornecer informações e a opção de </w:t>
      </w:r>
      <w:r>
        <w:t>acompanhamento de</w:t>
      </w:r>
      <w:r w:rsidRPr="00D700C8">
        <w:t xml:space="preserve"> exames </w:t>
      </w:r>
      <w:r>
        <w:t>realizados e status dos mesmos para os clientes</w:t>
      </w:r>
      <w:r w:rsidRPr="00D700C8">
        <w:t>.</w:t>
      </w:r>
      <w:commentRangeEnd w:id="100"/>
      <w:r w:rsidR="00453B2E">
        <w:rPr>
          <w:rStyle w:val="Refdecomentrio"/>
        </w:rPr>
        <w:commentReference w:id="100"/>
      </w:r>
    </w:p>
    <w:p w14:paraId="629DE127" w14:textId="77777777" w:rsidR="001B2DB6" w:rsidRPr="001B2DB6" w:rsidRDefault="001B2DB6" w:rsidP="001B2DB6">
      <w:pPr>
        <w:rPr>
          <w:color w:val="0000FF"/>
        </w:rPr>
      </w:pPr>
    </w:p>
    <w:p w14:paraId="5DD37753" w14:textId="77777777" w:rsidR="003234FD" w:rsidRDefault="003234FD" w:rsidP="003234FD">
      <w:pPr>
        <w:pStyle w:val="Cabealho3"/>
      </w:pPr>
      <w:bookmarkStart w:id="101" w:name="_Toc512930917"/>
      <w:bookmarkStart w:id="102" w:name="_Toc452813593"/>
      <w:bookmarkStart w:id="103" w:name="_Toc436203390"/>
      <w:bookmarkStart w:id="104" w:name="_Toc425054394"/>
      <w:bookmarkStart w:id="105" w:name="_Toc422186487"/>
      <w:bookmarkStart w:id="106" w:name="_Toc346297780"/>
      <w:bookmarkStart w:id="107" w:name="_Toc342757869"/>
      <w:bookmarkStart w:id="108" w:name="_Toc339784278"/>
      <w:bookmarkStart w:id="109" w:name="_Toc339783689"/>
      <w:bookmarkStart w:id="110" w:name="_Toc323533379"/>
      <w:bookmarkStart w:id="111" w:name="_Toc320279510"/>
      <w:bookmarkStart w:id="112" w:name="_Toc320274637"/>
      <w:bookmarkStart w:id="113" w:name="_Toc318089002"/>
      <w:bookmarkStart w:id="114" w:name="_Toc18208276"/>
      <w:bookmarkStart w:id="115" w:name="_Toc397285578"/>
      <w:r>
        <w:t>Suposições e Dependências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1495830C" w14:textId="77777777" w:rsidR="00B4641C" w:rsidRDefault="00B4641C" w:rsidP="00B4641C">
      <w:pPr>
        <w:ind w:left="709"/>
      </w:pPr>
      <w:r>
        <w:t xml:space="preserve">As </w:t>
      </w:r>
      <w:proofErr w:type="gramStart"/>
      <w:r>
        <w:t>maquinas</w:t>
      </w:r>
      <w:proofErr w:type="gramEnd"/>
      <w:r>
        <w:t xml:space="preserve"> clientes deverão </w:t>
      </w:r>
      <w:commentRangeStart w:id="116"/>
      <w:r>
        <w:t xml:space="preserve">possuir disponíveis </w:t>
      </w:r>
      <w:commentRangeEnd w:id="116"/>
      <w:r w:rsidR="00453B2E">
        <w:rPr>
          <w:rStyle w:val="Refdecomentrio"/>
        </w:rPr>
        <w:commentReference w:id="116"/>
      </w:r>
      <w:r>
        <w:t>browser e rede para gerenciamento de algumas aplicações.</w:t>
      </w:r>
    </w:p>
    <w:p w14:paraId="46D1194F" w14:textId="77777777" w:rsidR="00B4641C" w:rsidRDefault="00B4641C" w:rsidP="00B4641C">
      <w:pPr>
        <w:ind w:firstLine="709"/>
      </w:pPr>
      <w:r>
        <w:t>As maquinas servidores deverão suportar os servidores de aplicações necessários para o website e banco de dados.</w:t>
      </w:r>
    </w:p>
    <w:p w14:paraId="5EC4BD25" w14:textId="77777777"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3C991F4A" w14:textId="77777777" w:rsidR="00B4641C" w:rsidRDefault="00B4641C" w:rsidP="00B4641C">
      <w:pPr>
        <w:ind w:firstLine="709"/>
      </w:pPr>
    </w:p>
    <w:p w14:paraId="19711340" w14:textId="77777777" w:rsidR="00F10956" w:rsidRDefault="00F10956" w:rsidP="00B4641C">
      <w:pPr>
        <w:ind w:firstLine="709"/>
      </w:pPr>
    </w:p>
    <w:p w14:paraId="21FC2CA2" w14:textId="77777777" w:rsidR="00F10956" w:rsidRDefault="00F10956" w:rsidP="00B4641C">
      <w:pPr>
        <w:ind w:firstLine="709"/>
      </w:pPr>
    </w:p>
    <w:p w14:paraId="62490709" w14:textId="77777777" w:rsidR="00F10956" w:rsidRDefault="00F10956" w:rsidP="00B4641C">
      <w:pPr>
        <w:ind w:firstLine="709"/>
      </w:pPr>
    </w:p>
    <w:p w14:paraId="269FC95A" w14:textId="77777777" w:rsidR="00F10956" w:rsidRDefault="00F10956" w:rsidP="00B4641C">
      <w:pPr>
        <w:ind w:firstLine="709"/>
      </w:pPr>
    </w:p>
    <w:p w14:paraId="5AFC3672" w14:textId="77777777" w:rsidR="00F10956" w:rsidRDefault="00F10956" w:rsidP="00B4641C">
      <w:pPr>
        <w:ind w:firstLine="709"/>
      </w:pPr>
    </w:p>
    <w:p w14:paraId="18C18876" w14:textId="77777777" w:rsidR="00F10956" w:rsidRDefault="00F10956" w:rsidP="00B4641C">
      <w:pPr>
        <w:ind w:firstLine="709"/>
      </w:pPr>
    </w:p>
    <w:p w14:paraId="612E5056" w14:textId="77777777" w:rsidR="001B2DB6" w:rsidRPr="001B2DB6" w:rsidRDefault="001B2DB6" w:rsidP="001B2DB6">
      <w:pPr>
        <w:rPr>
          <w:color w:val="0000FF"/>
        </w:rPr>
      </w:pPr>
    </w:p>
    <w:p w14:paraId="48CCE6DB" w14:textId="77777777" w:rsidR="003234FD" w:rsidRDefault="00BF10CB" w:rsidP="003234FD">
      <w:pPr>
        <w:pStyle w:val="Cabealho2"/>
      </w:pPr>
      <w:bookmarkStart w:id="117" w:name="_Toc512930918"/>
      <w:bookmarkStart w:id="118" w:name="_Toc452813596"/>
      <w:bookmarkStart w:id="119" w:name="_Toc436203402"/>
      <w:bookmarkStart w:id="120" w:name="_Toc18208277"/>
      <w:bookmarkStart w:id="121" w:name="_Toc397285579"/>
      <w:r>
        <w:lastRenderedPageBreak/>
        <w:t>Requisitos</w:t>
      </w:r>
      <w:r w:rsidR="003234FD">
        <w:t xml:space="preserve"> </w:t>
      </w:r>
      <w:r>
        <w:t xml:space="preserve">Funcionais </w:t>
      </w:r>
      <w:r w:rsidR="003234FD">
        <w:t>do Produto</w:t>
      </w:r>
      <w:bookmarkEnd w:id="117"/>
      <w:bookmarkEnd w:id="118"/>
      <w:bookmarkEnd w:id="119"/>
      <w:bookmarkEnd w:id="120"/>
      <w:bookmarkEnd w:id="121"/>
    </w:p>
    <w:p w14:paraId="77C143CF" w14:textId="77777777" w:rsidR="00B4641C" w:rsidRPr="00E370D6" w:rsidRDefault="00B4641C" w:rsidP="00B4641C">
      <w:pPr>
        <w:pStyle w:val="Legenda"/>
      </w:pPr>
      <w:bookmarkStart w:id="122" w:name="_Toc388168670"/>
      <w:bookmarkStart w:id="123" w:name="_Toc397285549"/>
      <w:r>
        <w:t xml:space="preserve">Tabela </w:t>
      </w:r>
      <w:fldSimple w:instr=" SEQ Tabela \* ARABIC ">
        <w:r w:rsidR="00064EEB">
          <w:rPr>
            <w:noProof/>
          </w:rPr>
          <w:t>4</w:t>
        </w:r>
      </w:fldSimple>
      <w:r>
        <w:t xml:space="preserve"> </w:t>
      </w:r>
      <w:commentRangeStart w:id="124"/>
      <w:r>
        <w:t xml:space="preserve">- </w:t>
      </w:r>
      <w:r w:rsidRPr="007304BE">
        <w:t>Requisitos Funcionais</w:t>
      </w:r>
      <w:bookmarkEnd w:id="122"/>
      <w:bookmarkEnd w:id="123"/>
      <w:commentRangeEnd w:id="124"/>
      <w:r w:rsidR="00453B2E">
        <w:rPr>
          <w:rStyle w:val="Refdecomentrio"/>
          <w:b w:val="0"/>
          <w:bCs w:val="0"/>
        </w:rPr>
        <w:commentReference w:id="124"/>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4641C" w14:paraId="1A878F28" w14:textId="77777777" w:rsidTr="00B4641C">
        <w:tc>
          <w:tcPr>
            <w:tcW w:w="976" w:type="dxa"/>
            <w:shd w:val="clear" w:color="auto" w:fill="262626" w:themeFill="text1" w:themeFillTint="D9"/>
            <w:vAlign w:val="center"/>
          </w:tcPr>
          <w:p w14:paraId="4C535DC0" w14:textId="77777777"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5406AD6"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34F76A7"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14:paraId="096A7010" w14:textId="77777777" w:rsidTr="00B4641C">
        <w:tc>
          <w:tcPr>
            <w:tcW w:w="976" w:type="dxa"/>
            <w:vAlign w:val="center"/>
          </w:tcPr>
          <w:p w14:paraId="5D8BA4A2" w14:textId="77777777" w:rsidR="00B4641C" w:rsidRPr="0095065F" w:rsidRDefault="00B4641C" w:rsidP="00B4641C">
            <w:pPr>
              <w:tabs>
                <w:tab w:val="center" w:pos="882"/>
                <w:tab w:val="right" w:pos="1764"/>
              </w:tabs>
              <w:jc w:val="center"/>
            </w:pPr>
            <w:bookmarkStart w:id="125" w:name="_Hlk396677606"/>
            <w:r>
              <w:t>RF</w:t>
            </w:r>
            <w:r w:rsidRPr="0095065F">
              <w:t>01</w:t>
            </w:r>
          </w:p>
        </w:tc>
        <w:tc>
          <w:tcPr>
            <w:tcW w:w="7161" w:type="dxa"/>
          </w:tcPr>
          <w:p w14:paraId="5137C70C" w14:textId="77777777"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14:paraId="63DBFC49" w14:textId="77777777" w:rsidR="00B4641C" w:rsidRPr="0095065F" w:rsidRDefault="00B4641C" w:rsidP="00B4641C">
            <w:pPr>
              <w:jc w:val="center"/>
              <w:rPr>
                <w:rFonts w:eastAsia="Arial"/>
                <w:color w:val="000000"/>
              </w:rPr>
            </w:pPr>
            <w:r>
              <w:rPr>
                <w:rFonts w:eastAsia="Arial"/>
                <w:color w:val="000000"/>
              </w:rPr>
              <w:t>S</w:t>
            </w:r>
          </w:p>
        </w:tc>
      </w:tr>
      <w:tr w:rsidR="00B4641C" w14:paraId="13E46360" w14:textId="77777777" w:rsidTr="00B4641C">
        <w:tc>
          <w:tcPr>
            <w:tcW w:w="976" w:type="dxa"/>
            <w:vAlign w:val="center"/>
          </w:tcPr>
          <w:p w14:paraId="5359CCBC" w14:textId="77777777" w:rsidR="00B4641C" w:rsidRPr="0095065F" w:rsidRDefault="00B4641C" w:rsidP="00B4641C">
            <w:pPr>
              <w:tabs>
                <w:tab w:val="center" w:pos="882"/>
                <w:tab w:val="right" w:pos="1764"/>
              </w:tabs>
              <w:jc w:val="center"/>
            </w:pPr>
            <w:r>
              <w:t>RF</w:t>
            </w:r>
            <w:r w:rsidRPr="0095065F">
              <w:t>02</w:t>
            </w:r>
          </w:p>
        </w:tc>
        <w:tc>
          <w:tcPr>
            <w:tcW w:w="7161" w:type="dxa"/>
          </w:tcPr>
          <w:p w14:paraId="3710279B" w14:textId="77777777" w:rsidR="00B4641C"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14:paraId="01CC40F3" w14:textId="77777777" w:rsidR="00B4641C" w:rsidRPr="0095065F" w:rsidRDefault="00B4641C" w:rsidP="00B4641C">
            <w:pPr>
              <w:jc w:val="center"/>
              <w:rPr>
                <w:rFonts w:eastAsia="Arial"/>
                <w:color w:val="000000"/>
              </w:rPr>
            </w:pPr>
            <w:r>
              <w:rPr>
                <w:rFonts w:eastAsia="Arial"/>
                <w:color w:val="000000"/>
              </w:rPr>
              <w:t>N</w:t>
            </w:r>
          </w:p>
        </w:tc>
      </w:tr>
      <w:tr w:rsidR="00B4641C" w14:paraId="1FAD9560" w14:textId="77777777" w:rsidTr="00B4641C">
        <w:tc>
          <w:tcPr>
            <w:tcW w:w="976" w:type="dxa"/>
            <w:vAlign w:val="center"/>
          </w:tcPr>
          <w:p w14:paraId="3BC51D17" w14:textId="77777777" w:rsidR="00B4641C" w:rsidRDefault="00B4641C" w:rsidP="00B4641C">
            <w:pPr>
              <w:tabs>
                <w:tab w:val="center" w:pos="882"/>
                <w:tab w:val="right" w:pos="1764"/>
              </w:tabs>
              <w:jc w:val="center"/>
            </w:pPr>
            <w:r>
              <w:t>RF03</w:t>
            </w:r>
          </w:p>
        </w:tc>
        <w:tc>
          <w:tcPr>
            <w:tcW w:w="7161" w:type="dxa"/>
          </w:tcPr>
          <w:p w14:paraId="13F9C337" w14:textId="77777777" w:rsidR="00B4641C" w:rsidRDefault="00B4641C" w:rsidP="00B4641C">
            <w:pPr>
              <w:tabs>
                <w:tab w:val="center" w:pos="882"/>
                <w:tab w:val="right" w:pos="1764"/>
              </w:tabs>
              <w:spacing w:line="276" w:lineRule="auto"/>
              <w:jc w:val="left"/>
            </w:pPr>
            <w:r>
              <w:t>Controle de histórico do</w:t>
            </w:r>
            <w:bookmarkStart w:id="126" w:name="_GoBack"/>
            <w:bookmarkEnd w:id="126"/>
            <w:r>
              <w:t xml:space="preserve"> paciente</w:t>
            </w:r>
          </w:p>
        </w:tc>
        <w:tc>
          <w:tcPr>
            <w:tcW w:w="897" w:type="dxa"/>
            <w:vAlign w:val="center"/>
          </w:tcPr>
          <w:p w14:paraId="6FC2CFDF" w14:textId="77777777" w:rsidR="00B4641C" w:rsidRDefault="00B4641C" w:rsidP="00B4641C">
            <w:pPr>
              <w:jc w:val="center"/>
              <w:rPr>
                <w:rFonts w:eastAsia="Arial"/>
                <w:color w:val="000000"/>
              </w:rPr>
            </w:pPr>
            <w:r>
              <w:rPr>
                <w:rFonts w:eastAsia="Arial"/>
                <w:color w:val="000000"/>
              </w:rPr>
              <w:t>N</w:t>
            </w:r>
          </w:p>
        </w:tc>
      </w:tr>
      <w:tr w:rsidR="00B4641C" w14:paraId="5743A543" w14:textId="77777777" w:rsidTr="00B4641C">
        <w:tc>
          <w:tcPr>
            <w:tcW w:w="976" w:type="dxa"/>
            <w:vAlign w:val="center"/>
          </w:tcPr>
          <w:p w14:paraId="614844FC" w14:textId="77777777" w:rsidR="00B4641C" w:rsidRDefault="00B4641C" w:rsidP="00B4641C">
            <w:pPr>
              <w:tabs>
                <w:tab w:val="center" w:pos="882"/>
                <w:tab w:val="right" w:pos="1764"/>
              </w:tabs>
              <w:jc w:val="center"/>
            </w:pPr>
            <w:r>
              <w:t>RF04</w:t>
            </w:r>
          </w:p>
        </w:tc>
        <w:tc>
          <w:tcPr>
            <w:tcW w:w="7161" w:type="dxa"/>
          </w:tcPr>
          <w:p w14:paraId="2C8B71D5" w14:textId="77777777"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14:paraId="7C9ABCA3" w14:textId="77777777" w:rsidR="00B4641C" w:rsidRDefault="00B4641C" w:rsidP="00B4641C">
            <w:pPr>
              <w:jc w:val="center"/>
              <w:rPr>
                <w:rFonts w:eastAsia="Arial"/>
                <w:color w:val="000000"/>
              </w:rPr>
            </w:pPr>
            <w:r>
              <w:rPr>
                <w:rFonts w:eastAsia="Arial"/>
                <w:color w:val="000000"/>
              </w:rPr>
              <w:t>N</w:t>
            </w:r>
          </w:p>
        </w:tc>
      </w:tr>
      <w:tr w:rsidR="00B4641C" w14:paraId="18AF0E34" w14:textId="77777777" w:rsidTr="00B4641C">
        <w:tc>
          <w:tcPr>
            <w:tcW w:w="976" w:type="dxa"/>
            <w:vAlign w:val="center"/>
          </w:tcPr>
          <w:p w14:paraId="5927D27B" w14:textId="77777777" w:rsidR="00B4641C" w:rsidRDefault="00B4641C" w:rsidP="00B4641C">
            <w:pPr>
              <w:tabs>
                <w:tab w:val="center" w:pos="882"/>
                <w:tab w:val="right" w:pos="1764"/>
              </w:tabs>
              <w:jc w:val="center"/>
            </w:pPr>
            <w:r>
              <w:t>RF05</w:t>
            </w:r>
          </w:p>
        </w:tc>
        <w:tc>
          <w:tcPr>
            <w:tcW w:w="7161" w:type="dxa"/>
          </w:tcPr>
          <w:p w14:paraId="67C29C09" w14:textId="77777777"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14:paraId="2FE8FFEE" w14:textId="77777777" w:rsidR="00B4641C" w:rsidRDefault="00B4641C" w:rsidP="00B4641C">
            <w:pPr>
              <w:jc w:val="center"/>
              <w:rPr>
                <w:rFonts w:eastAsia="Arial"/>
                <w:color w:val="000000"/>
              </w:rPr>
            </w:pPr>
            <w:r>
              <w:rPr>
                <w:rFonts w:eastAsia="Arial"/>
                <w:color w:val="000000"/>
              </w:rPr>
              <w:t>S</w:t>
            </w:r>
          </w:p>
        </w:tc>
      </w:tr>
      <w:tr w:rsidR="00B4641C" w14:paraId="5BC98AF2" w14:textId="77777777" w:rsidTr="00B4641C">
        <w:tc>
          <w:tcPr>
            <w:tcW w:w="976" w:type="dxa"/>
            <w:vAlign w:val="center"/>
          </w:tcPr>
          <w:p w14:paraId="0EC091F9" w14:textId="77777777" w:rsidR="00B4641C" w:rsidRDefault="00B4641C" w:rsidP="00B4641C">
            <w:pPr>
              <w:tabs>
                <w:tab w:val="center" w:pos="882"/>
                <w:tab w:val="right" w:pos="1764"/>
              </w:tabs>
              <w:jc w:val="center"/>
            </w:pPr>
            <w:r>
              <w:t>RF06</w:t>
            </w:r>
          </w:p>
        </w:tc>
        <w:tc>
          <w:tcPr>
            <w:tcW w:w="7161" w:type="dxa"/>
          </w:tcPr>
          <w:p w14:paraId="0CACAFF6" w14:textId="77777777"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14:paraId="57E7342D" w14:textId="77777777" w:rsidR="00B4641C" w:rsidRDefault="00B4641C" w:rsidP="00B4641C">
            <w:pPr>
              <w:jc w:val="center"/>
              <w:rPr>
                <w:rFonts w:eastAsia="Arial"/>
                <w:color w:val="000000"/>
              </w:rPr>
            </w:pPr>
            <w:r>
              <w:rPr>
                <w:rFonts w:eastAsia="Arial"/>
                <w:color w:val="000000"/>
              </w:rPr>
              <w:t>S</w:t>
            </w:r>
          </w:p>
        </w:tc>
      </w:tr>
      <w:bookmarkEnd w:id="125"/>
    </w:tbl>
    <w:p w14:paraId="5DE455A1" w14:textId="77777777" w:rsidR="001B2DB6" w:rsidRPr="001B2DB6" w:rsidRDefault="001B2DB6" w:rsidP="001B2DB6">
      <w:pPr>
        <w:rPr>
          <w:color w:val="0000FF"/>
        </w:rPr>
      </w:pPr>
    </w:p>
    <w:p w14:paraId="1BB5FB06" w14:textId="77777777" w:rsidR="003234FD" w:rsidRDefault="003234FD" w:rsidP="003234FD">
      <w:pPr>
        <w:pStyle w:val="Cabealho2"/>
      </w:pPr>
      <w:bookmarkStart w:id="127" w:name="_Toc512930919"/>
      <w:bookmarkStart w:id="128" w:name="_Toc452813602"/>
      <w:bookmarkStart w:id="129" w:name="_Toc436203408"/>
      <w:bookmarkStart w:id="130" w:name="_Toc18208278"/>
      <w:bookmarkStart w:id="131" w:name="_Toc397285580"/>
      <w:r>
        <w:t xml:space="preserve">Requisitos </w:t>
      </w:r>
      <w:r w:rsidR="00BF10CB">
        <w:t xml:space="preserve">Não Funcionais </w:t>
      </w:r>
      <w:r>
        <w:t>do Produto</w:t>
      </w:r>
      <w:bookmarkEnd w:id="127"/>
      <w:bookmarkEnd w:id="128"/>
      <w:bookmarkEnd w:id="129"/>
      <w:bookmarkEnd w:id="130"/>
      <w:bookmarkEnd w:id="131"/>
    </w:p>
    <w:p w14:paraId="2F6BE07C" w14:textId="77777777" w:rsidR="00B4641C" w:rsidRDefault="00B4641C" w:rsidP="00B4641C">
      <w:pPr>
        <w:pStyle w:val="Corpodetexto"/>
        <w:numPr>
          <w:ilvl w:val="0"/>
          <w:numId w:val="20"/>
        </w:numPr>
      </w:pPr>
      <w:r>
        <w:t>Requisitos do Sistema:</w:t>
      </w:r>
    </w:p>
    <w:p w14:paraId="588FBD94" w14:textId="77777777" w:rsidR="00B4641C" w:rsidRDefault="00B4641C" w:rsidP="00B4641C">
      <w:pPr>
        <w:pStyle w:val="Corpodetexto"/>
        <w:numPr>
          <w:ilvl w:val="1"/>
          <w:numId w:val="20"/>
        </w:numPr>
      </w:pPr>
      <w:r>
        <w:t>O Sistema deverá permitir ao paciente o acesso aos resultados dos exames de forma impressa através da atendente do laboratório e no site do laboratório através de um código que será gerado no ato do exame.</w:t>
      </w:r>
    </w:p>
    <w:p w14:paraId="1D68AA03" w14:textId="77777777" w:rsidR="00B4641C" w:rsidRDefault="00B4641C" w:rsidP="00B4641C">
      <w:pPr>
        <w:pStyle w:val="Corpodetexto"/>
        <w:numPr>
          <w:ilvl w:val="0"/>
          <w:numId w:val="20"/>
        </w:numPr>
      </w:pPr>
      <w:r>
        <w:t>Requisitos de Suportabilidade/Ambiente:</w:t>
      </w:r>
    </w:p>
    <w:p w14:paraId="534F075C" w14:textId="77777777" w:rsidR="00B4641C" w:rsidRDefault="00B4641C" w:rsidP="00B4641C">
      <w:pPr>
        <w:pStyle w:val="Corpodetexto"/>
        <w:numPr>
          <w:ilvl w:val="1"/>
          <w:numId w:val="20"/>
        </w:numPr>
      </w:pPr>
      <w:r>
        <w:t>O Sistema deverá permitir o acesso através do ambiente Intranet e Internet do laboratório.</w:t>
      </w:r>
    </w:p>
    <w:p w14:paraId="19DA3F33" w14:textId="77777777" w:rsidR="00B4641C" w:rsidRDefault="00B4641C" w:rsidP="00B4641C">
      <w:pPr>
        <w:pStyle w:val="Corpodetexto"/>
        <w:numPr>
          <w:ilvl w:val="1"/>
          <w:numId w:val="20"/>
        </w:numPr>
      </w:pPr>
      <w:r>
        <w:t>Os resultados e status dos exames serão encaminhados também para um banco de dados do site do laboratório.</w:t>
      </w:r>
    </w:p>
    <w:p w14:paraId="64B734C8" w14:textId="77777777" w:rsidR="00B4641C" w:rsidRDefault="00B4641C" w:rsidP="00B4641C">
      <w:pPr>
        <w:pStyle w:val="Corpodetexto"/>
        <w:numPr>
          <w:ilvl w:val="0"/>
          <w:numId w:val="20"/>
        </w:numPr>
      </w:pPr>
      <w:r>
        <w:t>Requisitos de Usabilidade:</w:t>
      </w:r>
    </w:p>
    <w:p w14:paraId="6370D1C4" w14:textId="77777777" w:rsidR="00B4641C" w:rsidRDefault="00B4641C" w:rsidP="00B4641C">
      <w:pPr>
        <w:pStyle w:val="Corpodetexto"/>
        <w:numPr>
          <w:ilvl w:val="1"/>
          <w:numId w:val="20"/>
        </w:numPr>
      </w:pPr>
      <w:r>
        <w:t>O Site do laboratório deverá ter uma interface bem clara e um bom direcionamento para o acesso do paciente.</w:t>
      </w:r>
    </w:p>
    <w:p w14:paraId="7A2C48BB" w14:textId="77777777" w:rsidR="00B4641C" w:rsidRDefault="00B4641C" w:rsidP="00B4641C">
      <w:pPr>
        <w:pStyle w:val="Corpodetexto"/>
        <w:numPr>
          <w:ilvl w:val="0"/>
          <w:numId w:val="20"/>
        </w:numPr>
      </w:pPr>
      <w:r>
        <w:t>Requisitos de Confiabilidade:</w:t>
      </w:r>
    </w:p>
    <w:p w14:paraId="0FEF29CB" w14:textId="77777777" w:rsidR="00B4641C" w:rsidRDefault="00B4641C" w:rsidP="00B4641C">
      <w:pPr>
        <w:pStyle w:val="Corpodetexto"/>
        <w:numPr>
          <w:ilvl w:val="1"/>
          <w:numId w:val="20"/>
        </w:numPr>
      </w:pPr>
      <w:r>
        <w:t>O Sistema (site) deve estar disponível 24hs por dia para o acesso do paciente.</w:t>
      </w:r>
    </w:p>
    <w:p w14:paraId="65230DF6" w14:textId="77777777" w:rsidR="00B4641C" w:rsidRDefault="00B4641C" w:rsidP="00B4641C">
      <w:pPr>
        <w:pStyle w:val="Corpodetexto"/>
        <w:numPr>
          <w:ilvl w:val="0"/>
          <w:numId w:val="20"/>
        </w:numPr>
      </w:pPr>
      <w:r>
        <w:t>Requisitos de Segurança:</w:t>
      </w:r>
    </w:p>
    <w:p w14:paraId="0CDB7F92" w14:textId="77777777" w:rsidR="00B4641C" w:rsidRDefault="00B4641C" w:rsidP="00B4641C">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5BB9B86A" w14:textId="77777777" w:rsidR="00B4641C" w:rsidRDefault="00B4641C" w:rsidP="00B4641C">
      <w:pPr>
        <w:pStyle w:val="Corpodetexto"/>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14:paraId="7EE49312" w14:textId="77777777" w:rsidR="003234FD" w:rsidRDefault="003234FD" w:rsidP="003234FD">
      <w:pPr>
        <w:rPr>
          <w:color w:val="0000FF"/>
        </w:rPr>
      </w:pPr>
    </w:p>
    <w:p w14:paraId="21EB0E34" w14:textId="77777777" w:rsidR="003234FD" w:rsidRDefault="003234FD" w:rsidP="003234FD"/>
    <w:p w14:paraId="518CB3B0" w14:textId="77777777" w:rsidR="003234FD" w:rsidRDefault="003234FD" w:rsidP="003234FD"/>
    <w:p w14:paraId="1DD635C4" w14:textId="77777777" w:rsidR="003234FD" w:rsidRDefault="003234FD" w:rsidP="003234FD"/>
    <w:p w14:paraId="3DD956FA" w14:textId="77777777" w:rsidR="003234FD" w:rsidRDefault="003234FD" w:rsidP="003234FD"/>
    <w:p w14:paraId="55EA8631" w14:textId="77777777" w:rsidR="003234FD" w:rsidRDefault="003234FD" w:rsidP="003234FD"/>
    <w:p w14:paraId="212AE9AF" w14:textId="77777777" w:rsidR="00E370D6" w:rsidRDefault="00E370D6" w:rsidP="003234FD"/>
    <w:p w14:paraId="065396ED" w14:textId="77777777" w:rsidR="00E370D6" w:rsidRDefault="00E370D6" w:rsidP="003234FD"/>
    <w:p w14:paraId="4FD1A5FD" w14:textId="77777777" w:rsidR="00C31BDA" w:rsidRDefault="00C31BDA" w:rsidP="00B37F95"/>
    <w:p w14:paraId="38D9B4FA" w14:textId="77777777" w:rsidR="00BF10CB" w:rsidRDefault="00BF10CB">
      <w:pPr>
        <w:spacing w:line="240" w:lineRule="auto"/>
        <w:jc w:val="left"/>
        <w:rPr>
          <w:rFonts w:cs="Arial"/>
          <w:b/>
          <w:bCs/>
          <w:sz w:val="32"/>
          <w:szCs w:val="28"/>
        </w:rPr>
      </w:pPr>
      <w:r>
        <w:br w:type="page"/>
      </w:r>
    </w:p>
    <w:p w14:paraId="13009B09" w14:textId="77777777" w:rsidR="00301E38" w:rsidRDefault="00BF10CB" w:rsidP="001B2DB6">
      <w:pPr>
        <w:pStyle w:val="Cabealho1"/>
      </w:pPr>
      <w:bookmarkStart w:id="132" w:name="_Toc397285581"/>
      <w:r>
        <w:lastRenderedPageBreak/>
        <w:t>Análise dos</w:t>
      </w:r>
      <w:r w:rsidR="00C31BDA">
        <w:t xml:space="preserve"> Requisitos</w:t>
      </w:r>
      <w:bookmarkEnd w:id="132"/>
    </w:p>
    <w:p w14:paraId="1948754C" w14:textId="77777777" w:rsidR="00B4641C" w:rsidRDefault="00301E38" w:rsidP="00B4641C">
      <w:pPr>
        <w:pStyle w:val="Cabealho2"/>
      </w:pPr>
      <w:bookmarkStart w:id="133" w:name="_Toc397285582"/>
      <w:r>
        <w:t>Diagrama de Casos de Uso</w:t>
      </w:r>
      <w:bookmarkEnd w:id="133"/>
    </w:p>
    <w:p w14:paraId="0BC8B3F6" w14:textId="77777777" w:rsidR="00B4641C" w:rsidRPr="00D77647" w:rsidRDefault="00B4641C" w:rsidP="00B4641C">
      <w:pPr>
        <w:pStyle w:val="Legenda"/>
      </w:pPr>
      <w:bookmarkStart w:id="134" w:name="_Toc388054080"/>
      <w:bookmarkStart w:id="135" w:name="_Toc397285541"/>
      <w:r>
        <w:t xml:space="preserve">Figura </w:t>
      </w:r>
      <w:fldSimple w:instr=" SEQ Figura \* ARABIC ">
        <w:r w:rsidR="00064EEB">
          <w:rPr>
            <w:noProof/>
          </w:rPr>
          <w:t>1</w:t>
        </w:r>
      </w:fldSimple>
      <w:r>
        <w:t xml:space="preserve"> - Diagrama Caso de Uso</w:t>
      </w:r>
      <w:bookmarkEnd w:id="134"/>
      <w:bookmarkEnd w:id="135"/>
    </w:p>
    <w:p w14:paraId="2DACA58E" w14:textId="77777777" w:rsidR="00B4641C" w:rsidRDefault="00B4641C" w:rsidP="00B4641C">
      <w:pPr>
        <w:pStyle w:val="Legenda"/>
      </w:pPr>
      <w:r>
        <w:rPr>
          <w:noProof/>
        </w:rPr>
        <w:drawing>
          <wp:inline distT="0" distB="0" distL="0" distR="0" wp14:anchorId="7145C88E" wp14:editId="1D2BD8F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14:paraId="53581379" w14:textId="77777777" w:rsidR="00E370D6" w:rsidRDefault="00E370D6" w:rsidP="00E370D6">
      <w:pPr>
        <w:pStyle w:val="Cabealho2"/>
      </w:pPr>
      <w:bookmarkStart w:id="136" w:name="_Toc397285583"/>
      <w:r>
        <w:lastRenderedPageBreak/>
        <w:t>Descrição dos Atores</w:t>
      </w:r>
      <w:bookmarkEnd w:id="136"/>
    </w:p>
    <w:p w14:paraId="74EFEF75" w14:textId="77777777" w:rsidR="00B4641C" w:rsidRPr="007C59DF" w:rsidRDefault="00B4641C" w:rsidP="00B4641C">
      <w:pPr>
        <w:pStyle w:val="Legenda"/>
      </w:pPr>
      <w:bookmarkStart w:id="137" w:name="_Toc388168671"/>
      <w:bookmarkStart w:id="138" w:name="_Toc397285550"/>
      <w:bookmarkStart w:id="139" w:name="OLE_LINK3"/>
      <w:bookmarkStart w:id="140" w:name="OLE_LINK4"/>
      <w:r>
        <w:t xml:space="preserve">Tabela </w:t>
      </w:r>
      <w:fldSimple w:instr=" SEQ Tabela \* ARABIC ">
        <w:r w:rsidR="00064EEB">
          <w:rPr>
            <w:noProof/>
          </w:rPr>
          <w:t>5</w:t>
        </w:r>
      </w:fldSimple>
      <w:r>
        <w:t xml:space="preserve"> - </w:t>
      </w:r>
      <w:r w:rsidRPr="00856040">
        <w:t>Atores presentes no sistema</w:t>
      </w:r>
      <w:bookmarkEnd w:id="137"/>
      <w:bookmarkEnd w:id="138"/>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B4641C" w14:paraId="3393DBB9" w14:textId="77777777" w:rsidTr="00B4641C">
        <w:tc>
          <w:tcPr>
            <w:tcW w:w="4747" w:type="dxa"/>
            <w:shd w:val="clear" w:color="auto" w:fill="0D0D0D"/>
          </w:tcPr>
          <w:p w14:paraId="33C247ED" w14:textId="77777777" w:rsidR="00B4641C" w:rsidRDefault="00B4641C" w:rsidP="00B4641C">
            <w:bookmarkStart w:id="141" w:name="_Toc378408132"/>
            <w:r>
              <w:t>Ator</w:t>
            </w:r>
          </w:p>
        </w:tc>
        <w:tc>
          <w:tcPr>
            <w:tcW w:w="4748" w:type="dxa"/>
            <w:shd w:val="clear" w:color="auto" w:fill="0D0D0D"/>
          </w:tcPr>
          <w:p w14:paraId="3F4E22A5" w14:textId="77777777" w:rsidR="00B4641C" w:rsidRDefault="00B4641C" w:rsidP="00B4641C">
            <w:r>
              <w:t>Descrição</w:t>
            </w:r>
          </w:p>
        </w:tc>
      </w:tr>
      <w:tr w:rsidR="00B4641C" w14:paraId="2AD59FA4" w14:textId="77777777" w:rsidTr="00B4641C">
        <w:tc>
          <w:tcPr>
            <w:tcW w:w="4747" w:type="dxa"/>
          </w:tcPr>
          <w:p w14:paraId="4A61227F" w14:textId="77777777" w:rsidR="00B4641C" w:rsidRPr="002B405B" w:rsidRDefault="00B4641C" w:rsidP="00B4641C">
            <w:r w:rsidRPr="002B405B">
              <w:t>Paciente</w:t>
            </w:r>
          </w:p>
        </w:tc>
        <w:tc>
          <w:tcPr>
            <w:tcW w:w="4748" w:type="dxa"/>
          </w:tcPr>
          <w:p w14:paraId="0B753742" w14:textId="77777777" w:rsidR="00B4641C" w:rsidRPr="002B405B" w:rsidRDefault="00B4641C" w:rsidP="00B4641C">
            <w:r w:rsidRPr="002B405B">
              <w:t>Verificar resultado de exames online</w:t>
            </w:r>
            <w:r>
              <w:t xml:space="preserve"> e tirar dúvida numa área do website.</w:t>
            </w:r>
          </w:p>
        </w:tc>
      </w:tr>
      <w:tr w:rsidR="00B4641C" w14:paraId="70D6DB8D" w14:textId="77777777" w:rsidTr="00B4641C">
        <w:tc>
          <w:tcPr>
            <w:tcW w:w="4747" w:type="dxa"/>
          </w:tcPr>
          <w:p w14:paraId="605A270D" w14:textId="77777777" w:rsidR="00B4641C" w:rsidRDefault="00B4641C" w:rsidP="00B4641C">
            <w:r>
              <w:t>Gestor</w:t>
            </w:r>
          </w:p>
        </w:tc>
        <w:tc>
          <w:tcPr>
            <w:tcW w:w="4748" w:type="dxa"/>
          </w:tcPr>
          <w:p w14:paraId="7D98FAB5" w14:textId="77777777" w:rsidR="00B4641C" w:rsidRDefault="00B4641C" w:rsidP="00B4641C">
            <w:r>
              <w:t>Cadastrar pacientes, gerar relatório de exames, gerar prontuário digital do paciente, responder duvidas de pacientes e gerar código para verificação de exames.</w:t>
            </w:r>
          </w:p>
        </w:tc>
      </w:tr>
      <w:tr w:rsidR="00B4641C" w14:paraId="063790B5" w14:textId="77777777" w:rsidTr="00B4641C">
        <w:tc>
          <w:tcPr>
            <w:tcW w:w="4747" w:type="dxa"/>
          </w:tcPr>
          <w:p w14:paraId="7DB19C57" w14:textId="77777777" w:rsidR="00B4641C" w:rsidRDefault="00B4641C" w:rsidP="00B4641C">
            <w:r>
              <w:t>Administrador</w:t>
            </w:r>
          </w:p>
        </w:tc>
        <w:tc>
          <w:tcPr>
            <w:tcW w:w="4748" w:type="dxa"/>
          </w:tcPr>
          <w:p w14:paraId="21C7BA02" w14:textId="77777777" w:rsidR="00B4641C" w:rsidRDefault="00B4641C" w:rsidP="00B4641C">
            <w:r>
              <w:t>Cadastrar gestores e administrar o sistema.</w:t>
            </w:r>
          </w:p>
        </w:tc>
      </w:tr>
      <w:bookmarkEnd w:id="139"/>
      <w:bookmarkEnd w:id="140"/>
      <w:bookmarkEnd w:id="141"/>
    </w:tbl>
    <w:p w14:paraId="1CB72927" w14:textId="77777777" w:rsidR="00B4641C" w:rsidRDefault="00B4641C" w:rsidP="00B4641C"/>
    <w:p w14:paraId="39B275E4" w14:textId="77777777" w:rsidR="00EB1294" w:rsidRDefault="00EB1294" w:rsidP="00B4641C"/>
    <w:p w14:paraId="0E617290" w14:textId="77777777" w:rsidR="00EB1294" w:rsidRPr="00B4641C" w:rsidRDefault="00EB1294" w:rsidP="00B4641C"/>
    <w:p w14:paraId="4B74C3C5" w14:textId="77777777" w:rsidR="00301E38" w:rsidRDefault="00301E38">
      <w:pPr>
        <w:pStyle w:val="Cabealho2"/>
      </w:pPr>
      <w:bookmarkStart w:id="142" w:name="_Toc397285584"/>
      <w:r>
        <w:t xml:space="preserve">Descrição dos </w:t>
      </w:r>
      <w:r w:rsidR="00396A14">
        <w:t>Casos de U</w:t>
      </w:r>
      <w:r w:rsidRPr="00784EC4">
        <w:t>so</w:t>
      </w:r>
      <w:bookmarkEnd w:id="142"/>
    </w:p>
    <w:p w14:paraId="59874504" w14:textId="77777777" w:rsidR="00EB1294" w:rsidRPr="00816CF6" w:rsidRDefault="00EB1294" w:rsidP="00EB1294">
      <w:pPr>
        <w:pStyle w:val="Legenda"/>
      </w:pPr>
      <w:bookmarkStart w:id="143" w:name="_Toc388168672"/>
      <w:bookmarkStart w:id="144" w:name="_Toc397285551"/>
      <w:bookmarkStart w:id="145" w:name="OLE_LINK98"/>
      <w:bookmarkStart w:id="146" w:name="OLE_LINK99"/>
      <w:bookmarkStart w:id="147" w:name="OLE_LINK100"/>
      <w:bookmarkStart w:id="148" w:name="OLE_LINK101"/>
      <w:bookmarkStart w:id="149" w:name="OLE_LINK102"/>
      <w:bookmarkStart w:id="150" w:name="OLE_LINK103"/>
      <w:bookmarkStart w:id="151" w:name="OLE_LINK104"/>
      <w:bookmarkStart w:id="152" w:name="OLE_LINK105"/>
      <w:bookmarkStart w:id="153" w:name="OLE_LINK106"/>
      <w:bookmarkStart w:id="154" w:name="OLE_LINK107"/>
      <w:bookmarkStart w:id="155" w:name="OLE_LINK108"/>
      <w:r>
        <w:t xml:space="preserve">Tabela </w:t>
      </w:r>
      <w:fldSimple w:instr=" SEQ Tabela \* ARABIC ">
        <w:r w:rsidR="00064EEB">
          <w:rPr>
            <w:noProof/>
          </w:rPr>
          <w:t>6</w:t>
        </w:r>
      </w:fldSimple>
      <w:r>
        <w:t xml:space="preserve"> - Caso de Uso UC01</w:t>
      </w:r>
      <w:bookmarkEnd w:id="143"/>
      <w:bookmarkEnd w:id="14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2BA32B" w14:textId="77777777" w:rsidTr="00DA162D">
        <w:tc>
          <w:tcPr>
            <w:tcW w:w="2658" w:type="dxa"/>
            <w:shd w:val="clear" w:color="auto" w:fill="D9D9D9"/>
          </w:tcPr>
          <w:p w14:paraId="356F8C3C" w14:textId="77777777" w:rsidR="00EB1294" w:rsidRPr="003D4761" w:rsidRDefault="00EB1294" w:rsidP="00DA162D">
            <w:pPr>
              <w:rPr>
                <w:b/>
                <w:bCs/>
              </w:rPr>
            </w:pPr>
            <w:bookmarkStart w:id="156" w:name="OLE_LINK12"/>
            <w:bookmarkStart w:id="157" w:name="OLE_LINK26"/>
            <w:bookmarkEnd w:id="145"/>
            <w:bookmarkEnd w:id="146"/>
            <w:bookmarkEnd w:id="147"/>
            <w:bookmarkEnd w:id="148"/>
            <w:bookmarkEnd w:id="149"/>
            <w:bookmarkEnd w:id="150"/>
            <w:bookmarkEnd w:id="151"/>
            <w:bookmarkEnd w:id="152"/>
            <w:bookmarkEnd w:id="153"/>
            <w:bookmarkEnd w:id="154"/>
            <w:bookmarkEnd w:id="155"/>
            <w:r>
              <w:rPr>
                <w:b/>
                <w:bCs/>
              </w:rPr>
              <w:t>Nome do C</w:t>
            </w:r>
            <w:r w:rsidRPr="003D4761">
              <w:rPr>
                <w:b/>
                <w:bCs/>
              </w:rPr>
              <w:t>aso de Uso:</w:t>
            </w:r>
          </w:p>
        </w:tc>
        <w:tc>
          <w:tcPr>
            <w:tcW w:w="6804" w:type="dxa"/>
          </w:tcPr>
          <w:p w14:paraId="1363B536" w14:textId="77777777" w:rsidR="00EB1294" w:rsidRPr="00241D6C" w:rsidRDefault="00EB1294" w:rsidP="00DA162D">
            <w:bookmarkStart w:id="158" w:name="OLE_LINK39"/>
            <w:bookmarkStart w:id="159" w:name="OLE_LINK40"/>
            <w:bookmarkStart w:id="160" w:name="OLE_LINK54"/>
            <w:r w:rsidRPr="00241D6C">
              <w:t>UC01</w:t>
            </w:r>
            <w:r>
              <w:t xml:space="preserve"> </w:t>
            </w:r>
            <w:r w:rsidRPr="00241D6C">
              <w:t xml:space="preserve">- </w:t>
            </w:r>
            <w:bookmarkStart w:id="161" w:name="OLE_LINK37"/>
            <w:bookmarkStart w:id="162" w:name="OLE_LINK38"/>
            <w:r w:rsidRPr="00241D6C">
              <w:t>Verificar resultado do exame online</w:t>
            </w:r>
            <w:bookmarkEnd w:id="158"/>
            <w:bookmarkEnd w:id="159"/>
            <w:bookmarkEnd w:id="160"/>
            <w:bookmarkEnd w:id="161"/>
            <w:bookmarkEnd w:id="162"/>
          </w:p>
        </w:tc>
      </w:tr>
      <w:tr w:rsidR="00EB1294" w:rsidRPr="003D4761" w14:paraId="2B17F657" w14:textId="77777777" w:rsidTr="00DA162D">
        <w:tc>
          <w:tcPr>
            <w:tcW w:w="2658" w:type="dxa"/>
            <w:shd w:val="clear" w:color="auto" w:fill="D9D9D9"/>
          </w:tcPr>
          <w:p w14:paraId="6C1F9E8E" w14:textId="77777777" w:rsidR="00EB1294" w:rsidRPr="003D4761" w:rsidRDefault="00EB1294" w:rsidP="00DA162D">
            <w:pPr>
              <w:rPr>
                <w:b/>
                <w:bCs/>
              </w:rPr>
            </w:pPr>
            <w:r w:rsidRPr="003D4761">
              <w:rPr>
                <w:b/>
                <w:bCs/>
              </w:rPr>
              <w:t>Resumo:</w:t>
            </w:r>
          </w:p>
        </w:tc>
        <w:tc>
          <w:tcPr>
            <w:tcW w:w="6804" w:type="dxa"/>
          </w:tcPr>
          <w:p w14:paraId="1412AA32" w14:textId="77777777" w:rsidR="00EB1294" w:rsidRPr="00241D6C" w:rsidRDefault="00EB1294" w:rsidP="00DA162D">
            <w:r w:rsidRPr="00241D6C">
              <w:t>Verificar resultado do exame via website</w:t>
            </w:r>
          </w:p>
        </w:tc>
      </w:tr>
      <w:tr w:rsidR="00EB1294" w:rsidRPr="003D4761" w14:paraId="5AE4651A" w14:textId="77777777" w:rsidTr="00DA162D">
        <w:tc>
          <w:tcPr>
            <w:tcW w:w="2658" w:type="dxa"/>
            <w:shd w:val="clear" w:color="auto" w:fill="D9D9D9"/>
          </w:tcPr>
          <w:p w14:paraId="51522798" w14:textId="77777777" w:rsidR="00EB1294" w:rsidRPr="003D4761" w:rsidRDefault="00EB1294" w:rsidP="00DA162D">
            <w:pPr>
              <w:rPr>
                <w:b/>
                <w:bCs/>
              </w:rPr>
            </w:pPr>
            <w:r w:rsidRPr="003D4761">
              <w:rPr>
                <w:b/>
                <w:bCs/>
              </w:rPr>
              <w:t>Ator Principal:</w:t>
            </w:r>
          </w:p>
        </w:tc>
        <w:tc>
          <w:tcPr>
            <w:tcW w:w="6804" w:type="dxa"/>
          </w:tcPr>
          <w:p w14:paraId="57C5D0B4" w14:textId="77777777" w:rsidR="00EB1294" w:rsidRPr="00241D6C" w:rsidRDefault="00EB1294" w:rsidP="00DA162D">
            <w:r w:rsidRPr="00241D6C">
              <w:t>Paciente</w:t>
            </w:r>
          </w:p>
        </w:tc>
      </w:tr>
      <w:tr w:rsidR="00EB1294" w:rsidRPr="003D4761" w14:paraId="6A3E18D2" w14:textId="77777777" w:rsidTr="00DA162D">
        <w:tc>
          <w:tcPr>
            <w:tcW w:w="2658" w:type="dxa"/>
            <w:shd w:val="clear" w:color="auto" w:fill="D9D9D9"/>
          </w:tcPr>
          <w:p w14:paraId="07077CE0" w14:textId="77777777" w:rsidR="00EB1294" w:rsidRPr="003D4761" w:rsidRDefault="00EB1294" w:rsidP="00DA162D">
            <w:pPr>
              <w:rPr>
                <w:b/>
                <w:bCs/>
              </w:rPr>
            </w:pPr>
            <w:r w:rsidRPr="003D4761">
              <w:rPr>
                <w:b/>
                <w:bCs/>
              </w:rPr>
              <w:t>Pré-condição</w:t>
            </w:r>
          </w:p>
        </w:tc>
        <w:tc>
          <w:tcPr>
            <w:tcW w:w="6804" w:type="dxa"/>
          </w:tcPr>
          <w:p w14:paraId="454E5C77" w14:textId="77777777" w:rsidR="00EB1294" w:rsidRPr="00241D6C" w:rsidRDefault="00EB1294" w:rsidP="00DA162D">
            <w:r>
              <w:t>Inserir código de identificação do exame</w:t>
            </w:r>
          </w:p>
        </w:tc>
      </w:tr>
      <w:tr w:rsidR="00EB1294" w:rsidRPr="003D4761" w14:paraId="336E6CF2" w14:textId="77777777" w:rsidTr="00DA162D">
        <w:tc>
          <w:tcPr>
            <w:tcW w:w="2658" w:type="dxa"/>
            <w:shd w:val="clear" w:color="auto" w:fill="D9D9D9"/>
          </w:tcPr>
          <w:p w14:paraId="6B4B1717" w14:textId="77777777" w:rsidR="00EB1294" w:rsidRPr="003D4761" w:rsidRDefault="00EB1294" w:rsidP="00DA162D">
            <w:pPr>
              <w:rPr>
                <w:b/>
                <w:bCs/>
              </w:rPr>
            </w:pPr>
            <w:r w:rsidRPr="003D4761">
              <w:rPr>
                <w:b/>
                <w:bCs/>
              </w:rPr>
              <w:t>Pós-condição</w:t>
            </w:r>
          </w:p>
        </w:tc>
        <w:tc>
          <w:tcPr>
            <w:tcW w:w="6804" w:type="dxa"/>
          </w:tcPr>
          <w:p w14:paraId="3AC1AF4A" w14:textId="77777777" w:rsidR="00EB1294" w:rsidRPr="003D4761" w:rsidRDefault="00EB1294" w:rsidP="00DA162D">
            <w:pPr>
              <w:rPr>
                <w:color w:val="548DD4"/>
              </w:rPr>
            </w:pPr>
          </w:p>
        </w:tc>
      </w:tr>
      <w:tr w:rsidR="00EB1294" w:rsidRPr="003D4761" w14:paraId="675B3380" w14:textId="77777777" w:rsidTr="00DA162D">
        <w:tc>
          <w:tcPr>
            <w:tcW w:w="9462" w:type="dxa"/>
            <w:gridSpan w:val="2"/>
          </w:tcPr>
          <w:p w14:paraId="2E564932" w14:textId="77777777" w:rsidR="00EB1294" w:rsidRPr="003D4761" w:rsidRDefault="00EB1294" w:rsidP="00DA162D">
            <w:pPr>
              <w:rPr>
                <w:b/>
                <w:bCs/>
              </w:rPr>
            </w:pPr>
          </w:p>
          <w:p w14:paraId="3F42CF5E" w14:textId="77777777" w:rsidR="00EB1294" w:rsidRDefault="00EB1294" w:rsidP="00DA162D">
            <w:r w:rsidRPr="003D4761">
              <w:rPr>
                <w:b/>
                <w:bCs/>
              </w:rPr>
              <w:t>Fluxo Principal</w:t>
            </w:r>
            <w:r w:rsidRPr="003D4761">
              <w:t>:</w:t>
            </w:r>
            <w:r>
              <w:t xml:space="preserve"> </w:t>
            </w:r>
            <w:bookmarkStart w:id="163" w:name="OLE_LINK14"/>
            <w:bookmarkStart w:id="164" w:name="OLE_LINK15"/>
            <w:r>
              <w:t>FP01</w:t>
            </w:r>
            <w:bookmarkEnd w:id="163"/>
            <w:bookmarkEnd w:id="164"/>
            <w:r>
              <w:t xml:space="preserve"> – Este caso de uso se inicia quando o ator paciente acessa o site de resultados de exames.</w:t>
            </w:r>
          </w:p>
          <w:p w14:paraId="011A1894" w14:textId="77777777" w:rsidR="00EB1294" w:rsidRDefault="00EB1294" w:rsidP="00DA162D">
            <w:r>
              <w:t>FP02 – Paciente insere o código de identificação recebido por ocasião do exame no website.</w:t>
            </w:r>
          </w:p>
          <w:p w14:paraId="612D878E" w14:textId="77777777" w:rsidR="00EB1294" w:rsidRDefault="00EB1294" w:rsidP="00DA162D">
            <w:r>
              <w:t>FP03 - Sistema consulta banco de dados para recuperar o resultado.</w:t>
            </w:r>
          </w:p>
          <w:p w14:paraId="2AB64FB8" w14:textId="77777777" w:rsidR="00EB1294" w:rsidRDefault="00EB1294" w:rsidP="00DA162D">
            <w:r>
              <w:t>FP04 - Sistema apresenta na tela resultado do exame ao paciente</w:t>
            </w:r>
            <w:bookmarkStart w:id="165" w:name="OLE_LINK56"/>
            <w:bookmarkStart w:id="166" w:name="OLE_LINK57"/>
            <w:bookmarkStart w:id="167" w:name="OLE_LINK58"/>
            <w:r>
              <w:t>.</w:t>
            </w:r>
          </w:p>
          <w:p w14:paraId="2F1D11D3" w14:textId="77777777" w:rsidR="00EB1294" w:rsidRDefault="00EB1294" w:rsidP="00DA162D">
            <w:r>
              <w:t>FP05 - Paciente pode solicitar a geração do exame em pdf ou requisitar impressão em papel para retirada na clínica.</w:t>
            </w:r>
          </w:p>
          <w:p w14:paraId="0941862D" w14:textId="77777777" w:rsidR="00EB1294" w:rsidRPr="00523BD9" w:rsidRDefault="00EB1294" w:rsidP="00DA162D">
            <w:pPr>
              <w:pStyle w:val="Textodecomentrio"/>
              <w:rPr>
                <w:sz w:val="24"/>
                <w:szCs w:val="24"/>
              </w:rPr>
            </w:pPr>
            <w:r w:rsidRPr="00523BD9">
              <w:rPr>
                <w:sz w:val="24"/>
                <w:szCs w:val="24"/>
              </w:rPr>
              <w:t>FP06 - Fim caso de uso.</w:t>
            </w:r>
          </w:p>
          <w:p w14:paraId="31C51A81" w14:textId="77777777" w:rsidR="00EB1294" w:rsidRPr="003D4761" w:rsidRDefault="00EB1294" w:rsidP="00DA162D"/>
          <w:p w14:paraId="71969C81" w14:textId="77777777" w:rsidR="00EB1294" w:rsidRDefault="00EB1294" w:rsidP="00DA162D">
            <w:bookmarkStart w:id="168" w:name="OLE_LINK75"/>
            <w:bookmarkStart w:id="169" w:name="OLE_LINK76"/>
            <w:r w:rsidRPr="003D4761">
              <w:rPr>
                <w:b/>
                <w:bCs/>
              </w:rPr>
              <w:lastRenderedPageBreak/>
              <w:t>Fluxo Alternativo:</w:t>
            </w:r>
            <w:r>
              <w:rPr>
                <w:color w:val="548DD4"/>
              </w:rPr>
              <w:t xml:space="preserve"> </w:t>
            </w:r>
            <w:r>
              <w:t>FA01 – Exame não está pronto.</w:t>
            </w:r>
          </w:p>
          <w:bookmarkEnd w:id="168"/>
          <w:bookmarkEnd w:id="169"/>
          <w:p w14:paraId="39FEF24E" w14:textId="77777777" w:rsidR="00EB1294" w:rsidRDefault="00EB1294" w:rsidP="00DA162D">
            <w:r>
              <w:t>FA02.1 – Paciente recebe uma notificação na tela indicando que o exame ainda não esta pronto.</w:t>
            </w:r>
          </w:p>
          <w:p w14:paraId="04A2747B" w14:textId="77777777" w:rsidR="00EB1294" w:rsidRPr="003D4761" w:rsidRDefault="00EB1294" w:rsidP="00DA162D">
            <w:r>
              <w:t>FA02.2 – Retorna ao passo FP01.</w:t>
            </w:r>
            <w:bookmarkEnd w:id="165"/>
            <w:bookmarkEnd w:id="166"/>
            <w:bookmarkEnd w:id="167"/>
          </w:p>
        </w:tc>
      </w:tr>
      <w:bookmarkEnd w:id="156"/>
      <w:bookmarkEnd w:id="157"/>
    </w:tbl>
    <w:p w14:paraId="30D3A4C5" w14:textId="77777777" w:rsidR="00EB1294" w:rsidRDefault="00EB1294" w:rsidP="00EB1294">
      <w:pPr>
        <w:jc w:val="center"/>
        <w:rPr>
          <w:b/>
          <w:noProof/>
          <w:sz w:val="20"/>
          <w:szCs w:val="20"/>
        </w:rPr>
      </w:pPr>
    </w:p>
    <w:p w14:paraId="4264E94A" w14:textId="77777777" w:rsidR="00EB1294" w:rsidRDefault="00EB1294" w:rsidP="00EB1294"/>
    <w:p w14:paraId="34569FEA" w14:textId="77777777" w:rsidR="00EB1294" w:rsidRPr="00523BD9" w:rsidRDefault="00EB1294" w:rsidP="00EB1294"/>
    <w:p w14:paraId="7A419A4A" w14:textId="77777777" w:rsidR="00EB1294" w:rsidRDefault="00EB1294" w:rsidP="00EB1294">
      <w:pPr>
        <w:pStyle w:val="Legenda"/>
        <w:rPr>
          <w:color w:val="0000FF"/>
        </w:rPr>
      </w:pPr>
      <w:bookmarkStart w:id="170" w:name="_Toc388168673"/>
      <w:bookmarkStart w:id="171" w:name="_Toc397285552"/>
      <w:r>
        <w:t xml:space="preserve">Tabela </w:t>
      </w:r>
      <w:fldSimple w:instr=" SEQ Tabela \* ARABIC ">
        <w:r w:rsidR="00064EEB">
          <w:rPr>
            <w:noProof/>
          </w:rPr>
          <w:t>7</w:t>
        </w:r>
      </w:fldSimple>
      <w:r>
        <w:t xml:space="preserve"> - Caso de Uso UC02</w:t>
      </w:r>
      <w:bookmarkEnd w:id="170"/>
      <w:bookmarkEnd w:id="17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25743CA" w14:textId="77777777" w:rsidTr="00DA162D">
        <w:tc>
          <w:tcPr>
            <w:tcW w:w="2658" w:type="dxa"/>
            <w:shd w:val="clear" w:color="auto" w:fill="D9D9D9"/>
          </w:tcPr>
          <w:p w14:paraId="41C8F142" w14:textId="77777777" w:rsidR="00EB1294" w:rsidRPr="003D4761" w:rsidRDefault="00EB1294" w:rsidP="00DA162D">
            <w:pPr>
              <w:rPr>
                <w:b/>
                <w:bCs/>
              </w:rPr>
            </w:pPr>
            <w:r>
              <w:rPr>
                <w:b/>
                <w:bCs/>
              </w:rPr>
              <w:t>Nome do C</w:t>
            </w:r>
            <w:r w:rsidRPr="003D4761">
              <w:rPr>
                <w:b/>
                <w:bCs/>
              </w:rPr>
              <w:t>aso de Uso:</w:t>
            </w:r>
          </w:p>
        </w:tc>
        <w:tc>
          <w:tcPr>
            <w:tcW w:w="6804" w:type="dxa"/>
          </w:tcPr>
          <w:p w14:paraId="54DC4BDD" w14:textId="77777777" w:rsidR="00EB1294" w:rsidRPr="00241D6C" w:rsidRDefault="00EB1294" w:rsidP="00DA162D">
            <w:r w:rsidRPr="00241D6C">
              <w:t>UC0</w:t>
            </w:r>
            <w:r>
              <w:t xml:space="preserve">2 </w:t>
            </w:r>
            <w:r w:rsidRPr="00241D6C">
              <w:t xml:space="preserve">- </w:t>
            </w:r>
            <w:bookmarkStart w:id="172" w:name="OLE_LINK13"/>
            <w:r>
              <w:t>Cadastrar pacientes no sistema</w:t>
            </w:r>
            <w:bookmarkEnd w:id="172"/>
          </w:p>
        </w:tc>
      </w:tr>
      <w:tr w:rsidR="00EB1294" w:rsidRPr="003D4761" w14:paraId="41B3417E" w14:textId="77777777" w:rsidTr="00DA162D">
        <w:tc>
          <w:tcPr>
            <w:tcW w:w="2658" w:type="dxa"/>
            <w:shd w:val="clear" w:color="auto" w:fill="D9D9D9"/>
          </w:tcPr>
          <w:p w14:paraId="08D06272" w14:textId="77777777" w:rsidR="00EB1294" w:rsidRPr="003D4761" w:rsidRDefault="00EB1294" w:rsidP="00DA162D">
            <w:pPr>
              <w:rPr>
                <w:b/>
                <w:bCs/>
              </w:rPr>
            </w:pPr>
            <w:r w:rsidRPr="003D4761">
              <w:rPr>
                <w:b/>
                <w:bCs/>
              </w:rPr>
              <w:t>Resumo:</w:t>
            </w:r>
          </w:p>
        </w:tc>
        <w:tc>
          <w:tcPr>
            <w:tcW w:w="6804" w:type="dxa"/>
          </w:tcPr>
          <w:p w14:paraId="3D5D5C85" w14:textId="77777777" w:rsidR="00EB1294" w:rsidRPr="00241D6C" w:rsidRDefault="00EB1294" w:rsidP="00DA162D">
            <w:r>
              <w:t>Cadastrar pacientes no sistema</w:t>
            </w:r>
          </w:p>
        </w:tc>
      </w:tr>
      <w:tr w:rsidR="00EB1294" w:rsidRPr="003D4761" w14:paraId="47744479" w14:textId="77777777" w:rsidTr="00DA162D">
        <w:tc>
          <w:tcPr>
            <w:tcW w:w="2658" w:type="dxa"/>
            <w:shd w:val="clear" w:color="auto" w:fill="D9D9D9"/>
          </w:tcPr>
          <w:p w14:paraId="14E45D30" w14:textId="77777777" w:rsidR="00EB1294" w:rsidRPr="003D4761" w:rsidRDefault="00EB1294" w:rsidP="00DA162D">
            <w:pPr>
              <w:rPr>
                <w:b/>
                <w:bCs/>
              </w:rPr>
            </w:pPr>
            <w:r w:rsidRPr="003D4761">
              <w:rPr>
                <w:b/>
                <w:bCs/>
              </w:rPr>
              <w:t>Ator Principal:</w:t>
            </w:r>
          </w:p>
        </w:tc>
        <w:tc>
          <w:tcPr>
            <w:tcW w:w="6804" w:type="dxa"/>
          </w:tcPr>
          <w:p w14:paraId="17D7A8D2" w14:textId="77777777" w:rsidR="00EB1294" w:rsidRPr="00241D6C" w:rsidRDefault="00EB1294" w:rsidP="00DA162D">
            <w:r>
              <w:t>Gestor</w:t>
            </w:r>
          </w:p>
        </w:tc>
      </w:tr>
      <w:tr w:rsidR="00EB1294" w:rsidRPr="003D4761" w14:paraId="3DE93BA5" w14:textId="77777777" w:rsidTr="00DA162D">
        <w:tc>
          <w:tcPr>
            <w:tcW w:w="2658" w:type="dxa"/>
            <w:shd w:val="clear" w:color="auto" w:fill="D9D9D9"/>
          </w:tcPr>
          <w:p w14:paraId="5273BB09" w14:textId="77777777" w:rsidR="00EB1294" w:rsidRPr="003D4761" w:rsidRDefault="00EB1294" w:rsidP="00DA162D">
            <w:pPr>
              <w:rPr>
                <w:b/>
                <w:bCs/>
              </w:rPr>
            </w:pPr>
            <w:r w:rsidRPr="003D4761">
              <w:rPr>
                <w:b/>
                <w:bCs/>
              </w:rPr>
              <w:t>Pré-condição</w:t>
            </w:r>
          </w:p>
        </w:tc>
        <w:tc>
          <w:tcPr>
            <w:tcW w:w="6804" w:type="dxa"/>
          </w:tcPr>
          <w:p w14:paraId="3CDB2362" w14:textId="77777777" w:rsidR="00EB1294" w:rsidRPr="00241D6C" w:rsidRDefault="00EB1294" w:rsidP="00DA162D">
            <w:r>
              <w:t>Requisitar dados do paciente</w:t>
            </w:r>
          </w:p>
        </w:tc>
      </w:tr>
      <w:tr w:rsidR="00EB1294" w:rsidRPr="003D4761" w14:paraId="5C22B8D4" w14:textId="77777777" w:rsidTr="00DA162D">
        <w:tc>
          <w:tcPr>
            <w:tcW w:w="2658" w:type="dxa"/>
            <w:shd w:val="clear" w:color="auto" w:fill="D9D9D9"/>
          </w:tcPr>
          <w:p w14:paraId="37A20900" w14:textId="77777777" w:rsidR="00EB1294" w:rsidRPr="003D4761" w:rsidRDefault="00EB1294" w:rsidP="00DA162D">
            <w:pPr>
              <w:rPr>
                <w:b/>
                <w:bCs/>
              </w:rPr>
            </w:pPr>
            <w:r w:rsidRPr="003D4761">
              <w:rPr>
                <w:b/>
                <w:bCs/>
              </w:rPr>
              <w:t>Pós-condição</w:t>
            </w:r>
          </w:p>
        </w:tc>
        <w:tc>
          <w:tcPr>
            <w:tcW w:w="6804" w:type="dxa"/>
          </w:tcPr>
          <w:p w14:paraId="5E401998" w14:textId="77777777" w:rsidR="00EB1294" w:rsidRPr="00534BAF" w:rsidRDefault="00EB1294" w:rsidP="00DA162D">
            <w:r>
              <w:t>Gerar código de verificação de exame</w:t>
            </w:r>
          </w:p>
        </w:tc>
      </w:tr>
      <w:tr w:rsidR="00EB1294" w:rsidRPr="003D4761" w14:paraId="4A4D6B07" w14:textId="77777777" w:rsidTr="00DA162D">
        <w:tc>
          <w:tcPr>
            <w:tcW w:w="9462" w:type="dxa"/>
            <w:gridSpan w:val="2"/>
          </w:tcPr>
          <w:p w14:paraId="3B198A56" w14:textId="77777777" w:rsidR="00EB1294" w:rsidRPr="003D4761" w:rsidRDefault="00EB1294" w:rsidP="00DA162D">
            <w:pPr>
              <w:rPr>
                <w:b/>
                <w:bCs/>
              </w:rPr>
            </w:pPr>
          </w:p>
          <w:p w14:paraId="5DDCDF9B" w14:textId="77777777" w:rsidR="00EB1294" w:rsidRDefault="00EB1294" w:rsidP="00DA162D">
            <w:r w:rsidRPr="003D4761">
              <w:rPr>
                <w:b/>
                <w:bCs/>
              </w:rPr>
              <w:t>Fluxo Principal</w:t>
            </w:r>
            <w:bookmarkStart w:id="173" w:name="OLE_LINK16"/>
            <w:bookmarkStart w:id="174" w:name="OLE_LINK17"/>
            <w:r w:rsidRPr="003D4761">
              <w:t>:</w:t>
            </w:r>
            <w:r>
              <w:t xml:space="preserve"> FP01 </w:t>
            </w:r>
            <w:bookmarkEnd w:id="173"/>
            <w:bookmarkEnd w:id="174"/>
            <w:r>
              <w:t>– Este caso de uso se inicia quando o ator gestor cadastra um paciente no sistema.</w:t>
            </w:r>
          </w:p>
          <w:p w14:paraId="7D7B1964" w14:textId="77777777" w:rsidR="00EB1294" w:rsidRDefault="00EB1294" w:rsidP="00DA162D">
            <w:r>
              <w:t xml:space="preserve">FP02 – </w:t>
            </w:r>
            <w:r w:rsidRPr="00C87796">
              <w:t xml:space="preserve">Gestor requisita informações pessoais do paciente: </w:t>
            </w:r>
            <w:bookmarkStart w:id="175" w:name="OLE_LINK53"/>
            <w:r w:rsidRPr="00C87796">
              <w:t>Nome, RG, CPF, Data de Nascimento, Endereço, Telefone para contato, Convênio.</w:t>
            </w:r>
            <w:bookmarkEnd w:id="175"/>
          </w:p>
          <w:p w14:paraId="768A1A98" w14:textId="77777777" w:rsidR="00EB1294" w:rsidRDefault="00EB1294" w:rsidP="00DA162D">
            <w:r>
              <w:t>FP03 – Sistema salva informações do paciente no banco de dados.</w:t>
            </w:r>
          </w:p>
          <w:p w14:paraId="2B2B306E" w14:textId="77777777" w:rsidR="00EB1294" w:rsidRDefault="00EB1294" w:rsidP="00DA162D">
            <w:r>
              <w:t xml:space="preserve">FP04 </w:t>
            </w:r>
            <w:bookmarkStart w:id="176" w:name="OLE_LINK55"/>
            <w:bookmarkStart w:id="177" w:name="OLE_LINK80"/>
            <w:r>
              <w:t>–</w:t>
            </w:r>
            <w:bookmarkEnd w:id="176"/>
            <w:bookmarkEnd w:id="177"/>
            <w:r>
              <w:t xml:space="preserve"> Sistema mostra uma mensagem confirmando que o paciente foi cadastrado no sistema.</w:t>
            </w:r>
          </w:p>
          <w:p w14:paraId="32EDC580" w14:textId="77777777" w:rsidR="00EB1294" w:rsidRDefault="00EB1294" w:rsidP="00DA162D">
            <w:r>
              <w:t>FP05 – Fim caso de uso.</w:t>
            </w:r>
          </w:p>
          <w:p w14:paraId="66BE9BA9" w14:textId="77777777" w:rsidR="00EB1294" w:rsidRDefault="00EB1294" w:rsidP="00DA162D">
            <w:bookmarkStart w:id="178" w:name="OLE_LINK77"/>
            <w:bookmarkStart w:id="179" w:name="OLE_LINK78"/>
            <w:bookmarkStart w:id="180" w:name="OLE_LINK79"/>
            <w:r w:rsidRPr="003D4761">
              <w:rPr>
                <w:b/>
                <w:bCs/>
              </w:rPr>
              <w:t>Fluxo Alternativo:</w:t>
            </w:r>
            <w:r>
              <w:rPr>
                <w:color w:val="548DD4"/>
              </w:rPr>
              <w:t xml:space="preserve"> </w:t>
            </w:r>
            <w:r>
              <w:t>FA01 – Usuário já existe.</w:t>
            </w:r>
          </w:p>
          <w:bookmarkEnd w:id="178"/>
          <w:bookmarkEnd w:id="179"/>
          <w:bookmarkEnd w:id="180"/>
          <w:p w14:paraId="39668C45" w14:textId="77777777" w:rsidR="00EB1294" w:rsidRDefault="00EB1294" w:rsidP="00DA162D">
            <w:r>
              <w:t>FA02.1 – Recebe uma notificação de que o usuário já está cadastrado no sistema.</w:t>
            </w:r>
          </w:p>
          <w:p w14:paraId="2E1FFFCB" w14:textId="77777777" w:rsidR="00EB1294" w:rsidRDefault="00EB1294" w:rsidP="00DA162D">
            <w:r>
              <w:t>FA02.2 – Retorna ao passo FP02.</w:t>
            </w:r>
          </w:p>
          <w:p w14:paraId="1CA4E896" w14:textId="77777777" w:rsidR="00EB1294" w:rsidRDefault="00EB1294" w:rsidP="00DA162D">
            <w:r>
              <w:t>FA02 – CPF com formato incorreto.</w:t>
            </w:r>
          </w:p>
          <w:p w14:paraId="7D7B9429" w14:textId="77777777" w:rsidR="00EB1294" w:rsidRDefault="00EB1294" w:rsidP="00DA162D">
            <w:r>
              <w:t>FA02.1 – Gestor informa CPF com formato incorreto.</w:t>
            </w:r>
          </w:p>
          <w:p w14:paraId="08EFE8A7" w14:textId="77777777" w:rsidR="00EB1294" w:rsidRDefault="00EB1294" w:rsidP="00DA162D">
            <w:r>
              <w:t>FA02.2 – Aparece uma mensagem de erro na tela do sistema.</w:t>
            </w:r>
          </w:p>
          <w:p w14:paraId="76BCF69A" w14:textId="77777777" w:rsidR="00EB1294" w:rsidRPr="003D4761" w:rsidRDefault="00EB1294" w:rsidP="00DA162D">
            <w:r>
              <w:t>FA02.3 – Retorna ao passo FP02.</w:t>
            </w:r>
          </w:p>
        </w:tc>
      </w:tr>
    </w:tbl>
    <w:p w14:paraId="170FD9C4" w14:textId="77777777" w:rsidR="00EB1294" w:rsidRDefault="00EB1294" w:rsidP="00EB1294">
      <w:pPr>
        <w:rPr>
          <w:color w:val="0000FF"/>
        </w:rPr>
      </w:pPr>
    </w:p>
    <w:p w14:paraId="5621EF19" w14:textId="77777777" w:rsidR="00EB1294" w:rsidRDefault="00EB1294" w:rsidP="00EB1294">
      <w:pPr>
        <w:pStyle w:val="Legenda"/>
        <w:rPr>
          <w:noProof/>
        </w:rPr>
      </w:pPr>
    </w:p>
    <w:p w14:paraId="6EDE6314" w14:textId="77777777" w:rsidR="00EB1294" w:rsidRDefault="00EB1294" w:rsidP="00EB1294">
      <w:pPr>
        <w:pStyle w:val="Legenda"/>
        <w:rPr>
          <w:noProof/>
        </w:rPr>
      </w:pPr>
    </w:p>
    <w:p w14:paraId="648BDDAA" w14:textId="77777777" w:rsidR="00EB1294" w:rsidRDefault="00EB1294" w:rsidP="00EB1294"/>
    <w:p w14:paraId="64C3B612" w14:textId="77777777" w:rsidR="00EB1294" w:rsidRDefault="00EB1294" w:rsidP="00EB1294"/>
    <w:p w14:paraId="432CBF49" w14:textId="77777777" w:rsidR="00EB1294" w:rsidRDefault="00EB1294" w:rsidP="00EB1294"/>
    <w:p w14:paraId="26B318D4" w14:textId="77777777" w:rsidR="00EB1294" w:rsidRPr="00316715" w:rsidRDefault="00EB1294" w:rsidP="00EB1294">
      <w:pPr>
        <w:pStyle w:val="Legenda"/>
      </w:pPr>
      <w:bookmarkStart w:id="181" w:name="_Toc388168674"/>
      <w:bookmarkStart w:id="182" w:name="_Toc397285553"/>
      <w:r>
        <w:lastRenderedPageBreak/>
        <w:t xml:space="preserve">Tabela </w:t>
      </w:r>
      <w:fldSimple w:instr=" SEQ Tabela \* ARABIC ">
        <w:r w:rsidR="00064EEB">
          <w:rPr>
            <w:noProof/>
          </w:rPr>
          <w:t>8</w:t>
        </w:r>
      </w:fldSimple>
      <w:r>
        <w:t xml:space="preserve"> - Caso de Uso UC03</w:t>
      </w:r>
      <w:bookmarkEnd w:id="181"/>
      <w:bookmarkEnd w:id="18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E4326D7" w14:textId="77777777" w:rsidTr="00DA162D">
        <w:tc>
          <w:tcPr>
            <w:tcW w:w="2658" w:type="dxa"/>
            <w:shd w:val="clear" w:color="auto" w:fill="D9D9D9"/>
          </w:tcPr>
          <w:p w14:paraId="3FCC5788" w14:textId="77777777" w:rsidR="00EB1294" w:rsidRPr="003D4761" w:rsidRDefault="00EB1294" w:rsidP="00DA162D">
            <w:pPr>
              <w:rPr>
                <w:b/>
                <w:bCs/>
              </w:rPr>
            </w:pPr>
            <w:r>
              <w:rPr>
                <w:b/>
                <w:bCs/>
              </w:rPr>
              <w:t>Nome do C</w:t>
            </w:r>
            <w:r w:rsidRPr="003D4761">
              <w:rPr>
                <w:b/>
                <w:bCs/>
              </w:rPr>
              <w:t>aso de Uso:</w:t>
            </w:r>
          </w:p>
        </w:tc>
        <w:tc>
          <w:tcPr>
            <w:tcW w:w="6804" w:type="dxa"/>
          </w:tcPr>
          <w:p w14:paraId="1D46C012" w14:textId="77777777" w:rsidR="00EB1294" w:rsidRPr="00241D6C" w:rsidRDefault="00EB1294" w:rsidP="00DA162D">
            <w:r w:rsidRPr="00241D6C">
              <w:t>UC0</w:t>
            </w:r>
            <w:r>
              <w:t xml:space="preserve">3 </w:t>
            </w:r>
            <w:r w:rsidRPr="00241D6C">
              <w:t xml:space="preserve">- </w:t>
            </w:r>
            <w:bookmarkStart w:id="183" w:name="OLE_LINK18"/>
            <w:r>
              <w:t>Gerar relatórios de fluxo de exames</w:t>
            </w:r>
            <w:bookmarkEnd w:id="183"/>
          </w:p>
        </w:tc>
      </w:tr>
      <w:tr w:rsidR="00EB1294" w:rsidRPr="003D4761" w14:paraId="2CC38BE9" w14:textId="77777777" w:rsidTr="00DA162D">
        <w:tc>
          <w:tcPr>
            <w:tcW w:w="2658" w:type="dxa"/>
            <w:shd w:val="clear" w:color="auto" w:fill="D9D9D9"/>
          </w:tcPr>
          <w:p w14:paraId="3135D7B4" w14:textId="77777777" w:rsidR="00EB1294" w:rsidRPr="003D4761" w:rsidRDefault="00EB1294" w:rsidP="00DA162D">
            <w:pPr>
              <w:rPr>
                <w:b/>
                <w:bCs/>
              </w:rPr>
            </w:pPr>
            <w:r w:rsidRPr="003D4761">
              <w:rPr>
                <w:b/>
                <w:bCs/>
              </w:rPr>
              <w:t>Resumo:</w:t>
            </w:r>
          </w:p>
        </w:tc>
        <w:tc>
          <w:tcPr>
            <w:tcW w:w="6804" w:type="dxa"/>
          </w:tcPr>
          <w:p w14:paraId="79A0E6CF" w14:textId="77777777" w:rsidR="00EB1294" w:rsidRPr="00241D6C" w:rsidRDefault="00EB1294" w:rsidP="00DA162D">
            <w:r>
              <w:t>Gerar relatórios de fluxo de exames</w:t>
            </w:r>
          </w:p>
        </w:tc>
      </w:tr>
      <w:tr w:rsidR="00EB1294" w:rsidRPr="003D4761" w14:paraId="7783AA39" w14:textId="77777777" w:rsidTr="00DA162D">
        <w:tc>
          <w:tcPr>
            <w:tcW w:w="2658" w:type="dxa"/>
            <w:shd w:val="clear" w:color="auto" w:fill="D9D9D9"/>
          </w:tcPr>
          <w:p w14:paraId="64DB3518" w14:textId="77777777" w:rsidR="00EB1294" w:rsidRPr="003D4761" w:rsidRDefault="00EB1294" w:rsidP="00DA162D">
            <w:pPr>
              <w:rPr>
                <w:b/>
                <w:bCs/>
              </w:rPr>
            </w:pPr>
            <w:r w:rsidRPr="003D4761">
              <w:rPr>
                <w:b/>
                <w:bCs/>
              </w:rPr>
              <w:t>Ator Principal:</w:t>
            </w:r>
          </w:p>
        </w:tc>
        <w:tc>
          <w:tcPr>
            <w:tcW w:w="6804" w:type="dxa"/>
          </w:tcPr>
          <w:p w14:paraId="4890D68D" w14:textId="77777777" w:rsidR="00EB1294" w:rsidRPr="00241D6C" w:rsidRDefault="00EB1294" w:rsidP="00DA162D">
            <w:r>
              <w:t>Gestor</w:t>
            </w:r>
          </w:p>
        </w:tc>
      </w:tr>
      <w:tr w:rsidR="00EB1294" w:rsidRPr="003D4761" w14:paraId="4F7E50C4" w14:textId="77777777" w:rsidTr="00DA162D">
        <w:tc>
          <w:tcPr>
            <w:tcW w:w="2658" w:type="dxa"/>
            <w:shd w:val="clear" w:color="auto" w:fill="D9D9D9"/>
          </w:tcPr>
          <w:p w14:paraId="11264618" w14:textId="77777777" w:rsidR="00EB1294" w:rsidRPr="003D4761" w:rsidRDefault="00EB1294" w:rsidP="00DA162D">
            <w:pPr>
              <w:rPr>
                <w:b/>
                <w:bCs/>
              </w:rPr>
            </w:pPr>
            <w:r w:rsidRPr="003D4761">
              <w:rPr>
                <w:b/>
                <w:bCs/>
              </w:rPr>
              <w:t>Pré-condição</w:t>
            </w:r>
          </w:p>
        </w:tc>
        <w:tc>
          <w:tcPr>
            <w:tcW w:w="6804" w:type="dxa"/>
          </w:tcPr>
          <w:p w14:paraId="045BC417" w14:textId="77777777" w:rsidR="00EB1294" w:rsidRPr="00241D6C" w:rsidRDefault="00EB1294" w:rsidP="00DA162D"/>
        </w:tc>
      </w:tr>
      <w:tr w:rsidR="00EB1294" w:rsidRPr="003D4761" w14:paraId="11507C3B" w14:textId="77777777" w:rsidTr="00DA162D">
        <w:tc>
          <w:tcPr>
            <w:tcW w:w="2658" w:type="dxa"/>
            <w:shd w:val="clear" w:color="auto" w:fill="D9D9D9"/>
          </w:tcPr>
          <w:p w14:paraId="3BED41B3" w14:textId="77777777" w:rsidR="00EB1294" w:rsidRPr="003D4761" w:rsidRDefault="00EB1294" w:rsidP="00DA162D">
            <w:pPr>
              <w:rPr>
                <w:b/>
                <w:bCs/>
              </w:rPr>
            </w:pPr>
            <w:r w:rsidRPr="003D4761">
              <w:rPr>
                <w:b/>
                <w:bCs/>
              </w:rPr>
              <w:t>Pós-condição</w:t>
            </w:r>
          </w:p>
        </w:tc>
        <w:tc>
          <w:tcPr>
            <w:tcW w:w="6804" w:type="dxa"/>
          </w:tcPr>
          <w:p w14:paraId="17FE4958" w14:textId="77777777" w:rsidR="00EB1294" w:rsidRPr="003D4761" w:rsidRDefault="00EB1294" w:rsidP="00DA162D">
            <w:pPr>
              <w:rPr>
                <w:color w:val="548DD4"/>
              </w:rPr>
            </w:pPr>
          </w:p>
        </w:tc>
      </w:tr>
      <w:tr w:rsidR="00EB1294" w:rsidRPr="003D4761" w14:paraId="0F75E1ED" w14:textId="77777777" w:rsidTr="00DA162D">
        <w:tc>
          <w:tcPr>
            <w:tcW w:w="9462" w:type="dxa"/>
            <w:gridSpan w:val="2"/>
          </w:tcPr>
          <w:p w14:paraId="57BA8CF1" w14:textId="77777777" w:rsidR="00EB1294" w:rsidRPr="003D4761" w:rsidRDefault="00EB1294" w:rsidP="00DA162D">
            <w:pPr>
              <w:rPr>
                <w:b/>
                <w:bCs/>
              </w:rPr>
            </w:pPr>
          </w:p>
          <w:p w14:paraId="2ABDEB85" w14:textId="77777777" w:rsidR="00EB1294" w:rsidRDefault="00EB1294" w:rsidP="00DA162D">
            <w:r w:rsidRPr="003D4761">
              <w:rPr>
                <w:b/>
                <w:bCs/>
              </w:rPr>
              <w:t>Fluxo Principal</w:t>
            </w:r>
            <w:r w:rsidRPr="003D4761">
              <w:t>:</w:t>
            </w:r>
            <w:r>
              <w:t xml:space="preserve"> FP01 – Este caso de uso se inicia quando o ator gestor deseja gerar um relatório de fluxo de exame.</w:t>
            </w:r>
          </w:p>
          <w:p w14:paraId="53010B5B" w14:textId="77777777" w:rsidR="00EB1294" w:rsidRDefault="00EB1294" w:rsidP="00DA162D">
            <w:r>
              <w:t xml:space="preserve">FP02 – </w:t>
            </w:r>
            <w:bookmarkStart w:id="184" w:name="OLE_LINK20"/>
            <w:bookmarkStart w:id="185" w:name="OLE_LINK21"/>
            <w:r>
              <w:t>Gestor acessa área de relatório no sistema.</w:t>
            </w:r>
            <w:bookmarkEnd w:id="184"/>
            <w:bookmarkEnd w:id="185"/>
          </w:p>
          <w:p w14:paraId="6A1D8B2E" w14:textId="77777777" w:rsidR="00EB1294" w:rsidRDefault="00EB1294" w:rsidP="00DA162D">
            <w:r>
              <w:t>FP03 – Gestor seleciona o período que ele deseja verificar o fluxo de exames: diário, semanal ou mensal.</w:t>
            </w:r>
          </w:p>
          <w:p w14:paraId="0A715DD9" w14:textId="77777777" w:rsidR="00EB1294" w:rsidRDefault="00EB1294" w:rsidP="00DA162D">
            <w:r>
              <w:t xml:space="preserve">FP04 </w:t>
            </w:r>
            <w:bookmarkStart w:id="186" w:name="OLE_LINK81"/>
            <w:r>
              <w:t>–</w:t>
            </w:r>
            <w:bookmarkEnd w:id="186"/>
            <w:r>
              <w:t xml:space="preserve"> Sistema busca informações no banco de dados.</w:t>
            </w:r>
          </w:p>
          <w:p w14:paraId="3A2A0428" w14:textId="77777777" w:rsidR="00EB1294" w:rsidRDefault="00EB1294" w:rsidP="00DA162D">
            <w:r>
              <w:t>FP05 – Sistema mostra relatório na tela.</w:t>
            </w:r>
          </w:p>
          <w:p w14:paraId="78EE4074" w14:textId="77777777" w:rsidR="00EB1294" w:rsidRDefault="00EB1294" w:rsidP="00DA162D">
            <w:r>
              <w:t>FP06 – Gestor seleciona se deseja imprimir relatório ou exportar para pdf.</w:t>
            </w:r>
          </w:p>
          <w:p w14:paraId="672B9EBF" w14:textId="77777777" w:rsidR="00EB1294" w:rsidRPr="003D4761" w:rsidRDefault="00EB1294" w:rsidP="00DA162D">
            <w:r>
              <w:t>FP07 – Fim caso de uso.</w:t>
            </w:r>
          </w:p>
        </w:tc>
      </w:tr>
    </w:tbl>
    <w:p w14:paraId="38690116" w14:textId="77777777" w:rsidR="00EB1294" w:rsidRDefault="00EB1294" w:rsidP="00EB1294">
      <w:pPr>
        <w:jc w:val="center"/>
        <w:rPr>
          <w:b/>
          <w:noProof/>
          <w:sz w:val="20"/>
          <w:szCs w:val="20"/>
        </w:rPr>
      </w:pPr>
    </w:p>
    <w:p w14:paraId="2F5B877A" w14:textId="77777777" w:rsidR="00EB1294" w:rsidRDefault="00EB1294" w:rsidP="00EB1294">
      <w:pPr>
        <w:pStyle w:val="Legenda"/>
        <w:rPr>
          <w:noProof/>
        </w:rPr>
      </w:pPr>
    </w:p>
    <w:p w14:paraId="65692F08" w14:textId="77777777" w:rsidR="00EB1294" w:rsidRDefault="00EB1294" w:rsidP="00EB1294">
      <w:pPr>
        <w:pStyle w:val="Legenda"/>
        <w:rPr>
          <w:color w:val="0000FF"/>
        </w:rPr>
      </w:pPr>
      <w:bookmarkStart w:id="187" w:name="_Toc388168675"/>
      <w:bookmarkStart w:id="188" w:name="_Toc397285554"/>
      <w:r>
        <w:t xml:space="preserve">Tabela </w:t>
      </w:r>
      <w:fldSimple w:instr=" SEQ Tabela \* ARABIC ">
        <w:r w:rsidR="00064EEB">
          <w:rPr>
            <w:noProof/>
          </w:rPr>
          <w:t>9</w:t>
        </w:r>
      </w:fldSimple>
      <w:r>
        <w:t xml:space="preserve"> - </w:t>
      </w:r>
      <w:r w:rsidRPr="007D6750">
        <w:t>Caso de Uso UC0</w:t>
      </w:r>
      <w:r>
        <w:t>4</w:t>
      </w:r>
      <w:bookmarkEnd w:id="187"/>
      <w:bookmarkEnd w:id="18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C1FA78" w14:textId="77777777" w:rsidTr="00DA162D">
        <w:tc>
          <w:tcPr>
            <w:tcW w:w="2658" w:type="dxa"/>
            <w:shd w:val="clear" w:color="auto" w:fill="D9D9D9"/>
          </w:tcPr>
          <w:p w14:paraId="0F3E2C56" w14:textId="77777777" w:rsidR="00EB1294" w:rsidRPr="003D4761" w:rsidRDefault="00EB1294" w:rsidP="00DA162D">
            <w:pPr>
              <w:rPr>
                <w:b/>
                <w:bCs/>
              </w:rPr>
            </w:pPr>
            <w:r>
              <w:rPr>
                <w:b/>
                <w:bCs/>
              </w:rPr>
              <w:t>Nome do C</w:t>
            </w:r>
            <w:r w:rsidRPr="003D4761">
              <w:rPr>
                <w:b/>
                <w:bCs/>
              </w:rPr>
              <w:t>aso de Uso:</w:t>
            </w:r>
          </w:p>
        </w:tc>
        <w:tc>
          <w:tcPr>
            <w:tcW w:w="6804" w:type="dxa"/>
          </w:tcPr>
          <w:p w14:paraId="5F379E55" w14:textId="77777777" w:rsidR="00EB1294" w:rsidRPr="00241D6C" w:rsidRDefault="00EB1294" w:rsidP="00DA162D">
            <w:r w:rsidRPr="00241D6C">
              <w:t>UC0</w:t>
            </w:r>
            <w:r>
              <w:t xml:space="preserve">4 </w:t>
            </w:r>
            <w:r w:rsidRPr="00241D6C">
              <w:t xml:space="preserve">- </w:t>
            </w:r>
            <w:bookmarkStart w:id="189" w:name="OLE_LINK19"/>
            <w:r>
              <w:t>Gerar prontuário digital do paciente</w:t>
            </w:r>
            <w:bookmarkEnd w:id="189"/>
          </w:p>
        </w:tc>
      </w:tr>
      <w:tr w:rsidR="00EB1294" w:rsidRPr="003D4761" w14:paraId="2F1D8530" w14:textId="77777777" w:rsidTr="00DA162D">
        <w:tc>
          <w:tcPr>
            <w:tcW w:w="2658" w:type="dxa"/>
            <w:shd w:val="clear" w:color="auto" w:fill="D9D9D9"/>
          </w:tcPr>
          <w:p w14:paraId="73B2B464" w14:textId="77777777" w:rsidR="00EB1294" w:rsidRPr="003D4761" w:rsidRDefault="00EB1294" w:rsidP="00DA162D">
            <w:pPr>
              <w:rPr>
                <w:b/>
                <w:bCs/>
              </w:rPr>
            </w:pPr>
            <w:r w:rsidRPr="003D4761">
              <w:rPr>
                <w:b/>
                <w:bCs/>
              </w:rPr>
              <w:t>Resumo:</w:t>
            </w:r>
          </w:p>
        </w:tc>
        <w:tc>
          <w:tcPr>
            <w:tcW w:w="6804" w:type="dxa"/>
          </w:tcPr>
          <w:p w14:paraId="29BF68A0" w14:textId="77777777" w:rsidR="00EB1294" w:rsidRPr="00241D6C" w:rsidRDefault="00EB1294" w:rsidP="00DA162D">
            <w:r>
              <w:t>Gerar prontuário digital do paciente</w:t>
            </w:r>
          </w:p>
        </w:tc>
      </w:tr>
      <w:tr w:rsidR="00EB1294" w:rsidRPr="003D4761" w14:paraId="199001C9" w14:textId="77777777" w:rsidTr="00DA162D">
        <w:tc>
          <w:tcPr>
            <w:tcW w:w="2658" w:type="dxa"/>
            <w:shd w:val="clear" w:color="auto" w:fill="D9D9D9"/>
          </w:tcPr>
          <w:p w14:paraId="1A8B4BB8" w14:textId="77777777" w:rsidR="00EB1294" w:rsidRPr="003D4761" w:rsidRDefault="00EB1294" w:rsidP="00DA162D">
            <w:pPr>
              <w:rPr>
                <w:b/>
                <w:bCs/>
              </w:rPr>
            </w:pPr>
            <w:r w:rsidRPr="003D4761">
              <w:rPr>
                <w:b/>
                <w:bCs/>
              </w:rPr>
              <w:t>Ator Principal:</w:t>
            </w:r>
          </w:p>
        </w:tc>
        <w:tc>
          <w:tcPr>
            <w:tcW w:w="6804" w:type="dxa"/>
          </w:tcPr>
          <w:p w14:paraId="6CE49E0B" w14:textId="77777777" w:rsidR="00EB1294" w:rsidRPr="00241D6C" w:rsidRDefault="00EB1294" w:rsidP="00DA162D">
            <w:r>
              <w:t>Gestor</w:t>
            </w:r>
          </w:p>
        </w:tc>
      </w:tr>
      <w:tr w:rsidR="00EB1294" w:rsidRPr="003D4761" w14:paraId="071EC46A" w14:textId="77777777" w:rsidTr="00DA162D">
        <w:tc>
          <w:tcPr>
            <w:tcW w:w="2658" w:type="dxa"/>
            <w:shd w:val="clear" w:color="auto" w:fill="D9D9D9"/>
          </w:tcPr>
          <w:p w14:paraId="44A1442D" w14:textId="77777777" w:rsidR="00EB1294" w:rsidRPr="003D4761" w:rsidRDefault="00EB1294" w:rsidP="00DA162D">
            <w:pPr>
              <w:rPr>
                <w:b/>
                <w:bCs/>
              </w:rPr>
            </w:pPr>
            <w:r w:rsidRPr="003D4761">
              <w:rPr>
                <w:b/>
                <w:bCs/>
              </w:rPr>
              <w:t>Pré-condição</w:t>
            </w:r>
          </w:p>
        </w:tc>
        <w:tc>
          <w:tcPr>
            <w:tcW w:w="6804" w:type="dxa"/>
          </w:tcPr>
          <w:p w14:paraId="79C1491D" w14:textId="77777777" w:rsidR="00EB1294" w:rsidRPr="00241D6C" w:rsidRDefault="00EB1294" w:rsidP="00DA162D">
            <w:r>
              <w:t>Ter paciente cadastrado no sistema</w:t>
            </w:r>
          </w:p>
        </w:tc>
      </w:tr>
      <w:tr w:rsidR="00EB1294" w:rsidRPr="003D4761" w14:paraId="494EBDA6" w14:textId="77777777" w:rsidTr="00DA162D">
        <w:tc>
          <w:tcPr>
            <w:tcW w:w="2658" w:type="dxa"/>
            <w:shd w:val="clear" w:color="auto" w:fill="D9D9D9"/>
          </w:tcPr>
          <w:p w14:paraId="4261D91F" w14:textId="77777777" w:rsidR="00EB1294" w:rsidRPr="003D4761" w:rsidRDefault="00EB1294" w:rsidP="00DA162D">
            <w:pPr>
              <w:rPr>
                <w:b/>
                <w:bCs/>
              </w:rPr>
            </w:pPr>
            <w:r w:rsidRPr="003D4761">
              <w:rPr>
                <w:b/>
                <w:bCs/>
              </w:rPr>
              <w:t>Pós-condição</w:t>
            </w:r>
          </w:p>
        </w:tc>
        <w:tc>
          <w:tcPr>
            <w:tcW w:w="6804" w:type="dxa"/>
          </w:tcPr>
          <w:p w14:paraId="3ED34018" w14:textId="77777777" w:rsidR="00EB1294" w:rsidRPr="003D4761" w:rsidRDefault="00EB1294" w:rsidP="00DA162D">
            <w:pPr>
              <w:rPr>
                <w:color w:val="548DD4"/>
              </w:rPr>
            </w:pPr>
          </w:p>
        </w:tc>
      </w:tr>
      <w:tr w:rsidR="00EB1294" w:rsidRPr="003D4761" w14:paraId="40B2A412" w14:textId="77777777" w:rsidTr="00DA162D">
        <w:tc>
          <w:tcPr>
            <w:tcW w:w="9462" w:type="dxa"/>
            <w:gridSpan w:val="2"/>
          </w:tcPr>
          <w:p w14:paraId="6CCE567A" w14:textId="77777777" w:rsidR="00EB1294" w:rsidRPr="003D4761" w:rsidRDefault="00EB1294" w:rsidP="00DA162D">
            <w:pPr>
              <w:rPr>
                <w:b/>
                <w:bCs/>
              </w:rPr>
            </w:pPr>
          </w:p>
          <w:p w14:paraId="42D889F8" w14:textId="77777777" w:rsidR="00EB1294" w:rsidRDefault="00EB1294" w:rsidP="00DA162D">
            <w:r w:rsidRPr="003D4761">
              <w:rPr>
                <w:b/>
                <w:bCs/>
              </w:rPr>
              <w:t>Fluxo Principal</w:t>
            </w:r>
            <w:r w:rsidRPr="003D4761">
              <w:t>:</w:t>
            </w:r>
            <w:r>
              <w:t xml:space="preserve"> FP01 </w:t>
            </w:r>
            <w:bookmarkStart w:id="190" w:name="OLE_LINK22"/>
            <w:bookmarkStart w:id="191" w:name="OLE_LINK23"/>
            <w:r>
              <w:t>–</w:t>
            </w:r>
            <w:bookmarkEnd w:id="190"/>
            <w:bookmarkEnd w:id="191"/>
            <w:r>
              <w:t xml:space="preserve"> Este caso de uso se inicia quando o ator gestor deseja gerar um prontuário digital do paciente.</w:t>
            </w:r>
          </w:p>
          <w:p w14:paraId="0831CE7B" w14:textId="77777777" w:rsidR="00EB1294" w:rsidRDefault="00EB1294" w:rsidP="00DA162D">
            <w:r>
              <w:t>FP02 – Gestor acessa área de prontuário digital.</w:t>
            </w:r>
          </w:p>
          <w:p w14:paraId="79CB00EC" w14:textId="77777777" w:rsidR="00EB1294" w:rsidRDefault="00EB1294" w:rsidP="00DA162D">
            <w:r>
              <w:t>FP03 – Seleciona o paciente que deseja criar um prontuário digital.</w:t>
            </w:r>
          </w:p>
          <w:p w14:paraId="7BEF5F6F" w14:textId="77777777" w:rsidR="00EB1294" w:rsidRDefault="00EB1294" w:rsidP="00DA162D">
            <w:r>
              <w:t xml:space="preserve">FP04 – </w:t>
            </w:r>
            <w:bookmarkStart w:id="192" w:name="OLE_LINK24"/>
            <w:bookmarkStart w:id="193" w:name="OLE_LINK25"/>
            <w:r>
              <w:t xml:space="preserve">Sistema busca informações </w:t>
            </w:r>
            <w:bookmarkEnd w:id="192"/>
            <w:bookmarkEnd w:id="193"/>
            <w:r>
              <w:t>sobre paciente e gera prontuário.</w:t>
            </w:r>
          </w:p>
          <w:p w14:paraId="292D0F59" w14:textId="77777777" w:rsidR="00EB1294" w:rsidRPr="003D4761" w:rsidRDefault="00EB1294" w:rsidP="00DA162D">
            <w:r>
              <w:t>FP05 – Fim caso de uso.</w:t>
            </w:r>
          </w:p>
        </w:tc>
      </w:tr>
    </w:tbl>
    <w:p w14:paraId="204D1F1B" w14:textId="77777777" w:rsidR="00EB1294" w:rsidRDefault="00EB1294" w:rsidP="00EB1294">
      <w:pPr>
        <w:rPr>
          <w:color w:val="0000FF"/>
        </w:rPr>
      </w:pPr>
    </w:p>
    <w:p w14:paraId="49AF1D1C" w14:textId="77777777" w:rsidR="00EB1294" w:rsidRDefault="00EB1294" w:rsidP="00EB1294">
      <w:pPr>
        <w:pStyle w:val="Legenda"/>
        <w:rPr>
          <w:noProof/>
        </w:rPr>
      </w:pPr>
    </w:p>
    <w:p w14:paraId="5DFC8DE4" w14:textId="77777777" w:rsidR="00EB1294" w:rsidRDefault="00EB1294" w:rsidP="00EB1294">
      <w:pPr>
        <w:pStyle w:val="Legenda"/>
        <w:rPr>
          <w:color w:val="0000FF"/>
        </w:rPr>
      </w:pPr>
      <w:bookmarkStart w:id="194" w:name="_Toc388168676"/>
      <w:bookmarkStart w:id="195" w:name="_Toc397285555"/>
      <w:r>
        <w:lastRenderedPageBreak/>
        <w:t xml:space="preserve">Tabela </w:t>
      </w:r>
      <w:fldSimple w:instr=" SEQ Tabela \* ARABIC ">
        <w:r w:rsidR="00064EEB">
          <w:rPr>
            <w:noProof/>
          </w:rPr>
          <w:t>10</w:t>
        </w:r>
      </w:fldSimple>
      <w:r>
        <w:t xml:space="preserve"> - Caso de Uso UC05</w:t>
      </w:r>
      <w:bookmarkEnd w:id="194"/>
      <w:bookmarkEnd w:id="19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CADB965" w14:textId="77777777" w:rsidTr="00DA162D">
        <w:tc>
          <w:tcPr>
            <w:tcW w:w="2658" w:type="dxa"/>
            <w:shd w:val="clear" w:color="auto" w:fill="D9D9D9"/>
          </w:tcPr>
          <w:p w14:paraId="3CDC520C" w14:textId="77777777" w:rsidR="00EB1294" w:rsidRPr="003D4761" w:rsidRDefault="00EB1294" w:rsidP="00DA162D">
            <w:pPr>
              <w:rPr>
                <w:b/>
                <w:bCs/>
              </w:rPr>
            </w:pPr>
            <w:r>
              <w:rPr>
                <w:b/>
                <w:bCs/>
              </w:rPr>
              <w:t>Nome do C</w:t>
            </w:r>
            <w:r w:rsidRPr="003D4761">
              <w:rPr>
                <w:b/>
                <w:bCs/>
              </w:rPr>
              <w:t>aso de Uso:</w:t>
            </w:r>
          </w:p>
        </w:tc>
        <w:tc>
          <w:tcPr>
            <w:tcW w:w="6804" w:type="dxa"/>
          </w:tcPr>
          <w:p w14:paraId="6B44779D" w14:textId="77777777" w:rsidR="00EB1294" w:rsidRPr="00241D6C" w:rsidRDefault="00EB1294" w:rsidP="00DA162D">
            <w:bookmarkStart w:id="196" w:name="OLE_LINK5"/>
            <w:r w:rsidRPr="00241D6C">
              <w:t>UC0</w:t>
            </w:r>
            <w:r>
              <w:t xml:space="preserve">5 </w:t>
            </w:r>
            <w:r w:rsidRPr="00241D6C">
              <w:t xml:space="preserve">- </w:t>
            </w:r>
            <w:bookmarkStart w:id="197" w:name="OLE_LINK27"/>
            <w:r>
              <w:t>Cadastrar Gestores</w:t>
            </w:r>
            <w:bookmarkEnd w:id="196"/>
            <w:bookmarkEnd w:id="197"/>
          </w:p>
        </w:tc>
      </w:tr>
      <w:tr w:rsidR="00EB1294" w:rsidRPr="003D4761" w14:paraId="22B220C2" w14:textId="77777777" w:rsidTr="00DA162D">
        <w:tc>
          <w:tcPr>
            <w:tcW w:w="2658" w:type="dxa"/>
            <w:shd w:val="clear" w:color="auto" w:fill="D9D9D9"/>
          </w:tcPr>
          <w:p w14:paraId="6FAE3F2A" w14:textId="77777777" w:rsidR="00EB1294" w:rsidRPr="003D4761" w:rsidRDefault="00EB1294" w:rsidP="00DA162D">
            <w:pPr>
              <w:rPr>
                <w:b/>
                <w:bCs/>
              </w:rPr>
            </w:pPr>
            <w:r w:rsidRPr="003D4761">
              <w:rPr>
                <w:b/>
                <w:bCs/>
              </w:rPr>
              <w:t>Resumo:</w:t>
            </w:r>
          </w:p>
        </w:tc>
        <w:tc>
          <w:tcPr>
            <w:tcW w:w="6804" w:type="dxa"/>
          </w:tcPr>
          <w:p w14:paraId="0ABA288B" w14:textId="77777777" w:rsidR="00EB1294" w:rsidRPr="00241D6C" w:rsidRDefault="00EB1294" w:rsidP="00DA162D">
            <w:r>
              <w:t>Cadastrar Gestores</w:t>
            </w:r>
          </w:p>
        </w:tc>
      </w:tr>
      <w:tr w:rsidR="00EB1294" w:rsidRPr="003D4761" w14:paraId="592340E2" w14:textId="77777777" w:rsidTr="00DA162D">
        <w:tc>
          <w:tcPr>
            <w:tcW w:w="2658" w:type="dxa"/>
            <w:shd w:val="clear" w:color="auto" w:fill="D9D9D9"/>
          </w:tcPr>
          <w:p w14:paraId="269F7829" w14:textId="77777777" w:rsidR="00EB1294" w:rsidRPr="003D4761" w:rsidRDefault="00EB1294" w:rsidP="00DA162D">
            <w:pPr>
              <w:rPr>
                <w:b/>
                <w:bCs/>
              </w:rPr>
            </w:pPr>
            <w:r w:rsidRPr="003D4761">
              <w:rPr>
                <w:b/>
                <w:bCs/>
              </w:rPr>
              <w:t>Ator Principal:</w:t>
            </w:r>
          </w:p>
        </w:tc>
        <w:tc>
          <w:tcPr>
            <w:tcW w:w="6804" w:type="dxa"/>
          </w:tcPr>
          <w:p w14:paraId="4ED193E3" w14:textId="77777777" w:rsidR="00EB1294" w:rsidRPr="00241D6C" w:rsidRDefault="00EB1294" w:rsidP="00DA162D">
            <w:r>
              <w:t>Administrador</w:t>
            </w:r>
          </w:p>
        </w:tc>
      </w:tr>
      <w:tr w:rsidR="00EB1294" w:rsidRPr="003D4761" w14:paraId="26B60A2A" w14:textId="77777777" w:rsidTr="00DA162D">
        <w:tc>
          <w:tcPr>
            <w:tcW w:w="2658" w:type="dxa"/>
            <w:shd w:val="clear" w:color="auto" w:fill="D9D9D9"/>
          </w:tcPr>
          <w:p w14:paraId="387CFAA4" w14:textId="77777777" w:rsidR="00EB1294" w:rsidRPr="003D4761" w:rsidRDefault="00EB1294" w:rsidP="00DA162D">
            <w:pPr>
              <w:rPr>
                <w:b/>
                <w:bCs/>
              </w:rPr>
            </w:pPr>
            <w:r w:rsidRPr="003D4761">
              <w:rPr>
                <w:b/>
                <w:bCs/>
              </w:rPr>
              <w:t>Pré-condição</w:t>
            </w:r>
          </w:p>
        </w:tc>
        <w:tc>
          <w:tcPr>
            <w:tcW w:w="6804" w:type="dxa"/>
          </w:tcPr>
          <w:p w14:paraId="2DA82591" w14:textId="77777777" w:rsidR="00EB1294" w:rsidRPr="00241D6C" w:rsidRDefault="00EB1294" w:rsidP="00DA162D"/>
        </w:tc>
      </w:tr>
      <w:tr w:rsidR="00EB1294" w:rsidRPr="003D4761" w14:paraId="5451E3C0" w14:textId="77777777" w:rsidTr="00DA162D">
        <w:tc>
          <w:tcPr>
            <w:tcW w:w="2658" w:type="dxa"/>
            <w:shd w:val="clear" w:color="auto" w:fill="D9D9D9"/>
          </w:tcPr>
          <w:p w14:paraId="30B0A29C" w14:textId="77777777" w:rsidR="00EB1294" w:rsidRPr="003D4761" w:rsidRDefault="00EB1294" w:rsidP="00DA162D">
            <w:pPr>
              <w:rPr>
                <w:b/>
                <w:bCs/>
              </w:rPr>
            </w:pPr>
            <w:r w:rsidRPr="003D4761">
              <w:rPr>
                <w:b/>
                <w:bCs/>
              </w:rPr>
              <w:t>Pós-condição</w:t>
            </w:r>
          </w:p>
        </w:tc>
        <w:tc>
          <w:tcPr>
            <w:tcW w:w="6804" w:type="dxa"/>
          </w:tcPr>
          <w:p w14:paraId="035AFABD" w14:textId="77777777" w:rsidR="00EB1294" w:rsidRPr="00A34E77" w:rsidRDefault="00EB1294" w:rsidP="00DA162D">
            <w:r>
              <w:t>Gestor cadastrado</w:t>
            </w:r>
          </w:p>
        </w:tc>
      </w:tr>
      <w:tr w:rsidR="00EB1294" w:rsidRPr="003D4761" w14:paraId="19547597" w14:textId="77777777" w:rsidTr="00DA162D">
        <w:tc>
          <w:tcPr>
            <w:tcW w:w="9462" w:type="dxa"/>
            <w:gridSpan w:val="2"/>
          </w:tcPr>
          <w:p w14:paraId="649B1457" w14:textId="77777777" w:rsidR="00EB1294" w:rsidRPr="003D4761" w:rsidRDefault="00EB1294" w:rsidP="00DA162D">
            <w:pPr>
              <w:rPr>
                <w:b/>
                <w:bCs/>
              </w:rPr>
            </w:pPr>
          </w:p>
          <w:p w14:paraId="2C683469" w14:textId="77777777" w:rsidR="00EB1294" w:rsidRDefault="00EB1294" w:rsidP="00DA162D">
            <w:r w:rsidRPr="003D4761">
              <w:rPr>
                <w:b/>
                <w:bCs/>
              </w:rPr>
              <w:t>Fluxo Principal</w:t>
            </w:r>
            <w:r w:rsidRPr="003D4761">
              <w:t>:</w:t>
            </w:r>
            <w:r>
              <w:t xml:space="preserve"> FP01 – Este caso de uso se inicia quando o ator administrador deseja cadastrar um gestor no sistema.</w:t>
            </w:r>
          </w:p>
          <w:p w14:paraId="34AF5BB7" w14:textId="77777777" w:rsidR="00EB1294" w:rsidRDefault="00EB1294" w:rsidP="00DA162D">
            <w:r>
              <w:t>FP02 – Administrador requisita informações do funcionário que será cadastrada como gestor: Nome, RG, CPF, Data de Nascimento.</w:t>
            </w:r>
          </w:p>
          <w:p w14:paraId="465E3E77" w14:textId="77777777" w:rsidR="00EB1294" w:rsidRDefault="00EB1294" w:rsidP="00DA162D">
            <w:r>
              <w:t>FP03 – Informações são salvas no banco de dados.</w:t>
            </w:r>
          </w:p>
          <w:p w14:paraId="288F43E8" w14:textId="77777777" w:rsidR="00EB1294" w:rsidRDefault="00EB1294" w:rsidP="00DA162D">
            <w:r>
              <w:t xml:space="preserve">FP03 </w:t>
            </w:r>
            <w:bookmarkStart w:id="198" w:name="OLE_LINK82"/>
            <w:r>
              <w:t>–</w:t>
            </w:r>
            <w:bookmarkEnd w:id="198"/>
            <w:r>
              <w:t xml:space="preserve"> Sistema mostra mensagem confirmando que o gestor foi cadastrado.</w:t>
            </w:r>
          </w:p>
          <w:p w14:paraId="1B2CEB9B" w14:textId="77777777" w:rsidR="00EB1294" w:rsidRDefault="00EB1294" w:rsidP="00DA162D">
            <w:r>
              <w:t>FP04 – Fim caso de uso.</w:t>
            </w:r>
          </w:p>
          <w:p w14:paraId="2557685C" w14:textId="77777777" w:rsidR="00EB1294" w:rsidRDefault="00EB1294" w:rsidP="00DA162D">
            <w:r w:rsidRPr="003D4761">
              <w:rPr>
                <w:b/>
                <w:bCs/>
              </w:rPr>
              <w:t>Fluxo Alternativo:</w:t>
            </w:r>
            <w:r>
              <w:rPr>
                <w:color w:val="548DD4"/>
              </w:rPr>
              <w:t xml:space="preserve"> </w:t>
            </w:r>
            <w:r>
              <w:t>FA01 – CPF com formato incorreto.</w:t>
            </w:r>
          </w:p>
          <w:p w14:paraId="254B5D1A" w14:textId="77777777" w:rsidR="00EB1294" w:rsidRDefault="00EB1294" w:rsidP="00DA162D">
            <w:r>
              <w:t>FA02.1 – Gestor informa CPF com formato incorreto.</w:t>
            </w:r>
          </w:p>
          <w:p w14:paraId="573F7374" w14:textId="77777777" w:rsidR="00EB1294" w:rsidRDefault="00EB1294" w:rsidP="00DA162D">
            <w:r>
              <w:t>FA02.2 – Aparece uma mensagem de erro na tela do sistema.</w:t>
            </w:r>
          </w:p>
          <w:p w14:paraId="383D0E25" w14:textId="77777777" w:rsidR="00EB1294" w:rsidRPr="003D4761" w:rsidRDefault="00EB1294" w:rsidP="00DA162D">
            <w:r>
              <w:t>FA02.3 – Retorna ao passo FP02.</w:t>
            </w:r>
          </w:p>
        </w:tc>
      </w:tr>
    </w:tbl>
    <w:p w14:paraId="582FD4A8" w14:textId="77777777" w:rsidR="00EB1294" w:rsidRDefault="00EB1294" w:rsidP="00EB1294">
      <w:pPr>
        <w:rPr>
          <w:color w:val="0000FF"/>
        </w:rPr>
      </w:pPr>
    </w:p>
    <w:p w14:paraId="3DFE10B7" w14:textId="77777777" w:rsidR="00EB1294" w:rsidRDefault="00EB1294" w:rsidP="00EB1294">
      <w:pPr>
        <w:pStyle w:val="Legenda"/>
        <w:rPr>
          <w:color w:val="0000FF"/>
        </w:rPr>
      </w:pPr>
      <w:bookmarkStart w:id="199" w:name="_Toc388168677"/>
      <w:bookmarkStart w:id="200" w:name="_Toc397285556"/>
      <w:r>
        <w:t xml:space="preserve">Tabela </w:t>
      </w:r>
      <w:fldSimple w:instr=" SEQ Tabela \* ARABIC ">
        <w:r w:rsidR="00064EEB">
          <w:rPr>
            <w:noProof/>
          </w:rPr>
          <w:t>11</w:t>
        </w:r>
      </w:fldSimple>
      <w:r>
        <w:t xml:space="preserve"> - Caso de Uso UC06</w:t>
      </w:r>
      <w:bookmarkEnd w:id="199"/>
      <w:bookmarkEnd w:id="20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6FAF19C5" w14:textId="77777777" w:rsidTr="00DA162D">
        <w:tc>
          <w:tcPr>
            <w:tcW w:w="2658" w:type="dxa"/>
            <w:shd w:val="clear" w:color="auto" w:fill="D9D9D9"/>
          </w:tcPr>
          <w:p w14:paraId="56D41498" w14:textId="77777777" w:rsidR="00EB1294" w:rsidRPr="003D4761" w:rsidRDefault="00EB1294" w:rsidP="00DA162D">
            <w:pPr>
              <w:rPr>
                <w:b/>
                <w:bCs/>
              </w:rPr>
            </w:pPr>
            <w:bookmarkStart w:id="201" w:name="OLE_LINK31"/>
            <w:bookmarkStart w:id="202" w:name="OLE_LINK32"/>
            <w:r>
              <w:rPr>
                <w:b/>
                <w:bCs/>
              </w:rPr>
              <w:t>Nome do C</w:t>
            </w:r>
            <w:r w:rsidRPr="003D4761">
              <w:rPr>
                <w:b/>
                <w:bCs/>
              </w:rPr>
              <w:t>aso de Uso:</w:t>
            </w:r>
          </w:p>
        </w:tc>
        <w:tc>
          <w:tcPr>
            <w:tcW w:w="6804" w:type="dxa"/>
          </w:tcPr>
          <w:p w14:paraId="2126FC70" w14:textId="77777777" w:rsidR="00EB1294" w:rsidRPr="00241D6C" w:rsidRDefault="00EB1294" w:rsidP="00DA162D">
            <w:bookmarkStart w:id="203" w:name="OLE_LINK41"/>
            <w:bookmarkStart w:id="204" w:name="OLE_LINK42"/>
            <w:r w:rsidRPr="00241D6C">
              <w:t>UC0</w:t>
            </w:r>
            <w:r>
              <w:t xml:space="preserve">6 </w:t>
            </w:r>
            <w:r w:rsidRPr="00241D6C">
              <w:t xml:space="preserve">- </w:t>
            </w:r>
            <w:bookmarkStart w:id="205" w:name="OLE_LINK29"/>
            <w:bookmarkStart w:id="206" w:name="OLE_LINK30"/>
            <w:r>
              <w:t>Tirar duvidas</w:t>
            </w:r>
            <w:bookmarkEnd w:id="203"/>
            <w:bookmarkEnd w:id="204"/>
            <w:bookmarkEnd w:id="205"/>
            <w:bookmarkEnd w:id="206"/>
          </w:p>
        </w:tc>
      </w:tr>
      <w:tr w:rsidR="00EB1294" w:rsidRPr="003D4761" w14:paraId="7CA7B3F0" w14:textId="77777777" w:rsidTr="00DA162D">
        <w:tc>
          <w:tcPr>
            <w:tcW w:w="2658" w:type="dxa"/>
            <w:shd w:val="clear" w:color="auto" w:fill="D9D9D9"/>
          </w:tcPr>
          <w:p w14:paraId="2B7C868A" w14:textId="77777777" w:rsidR="00EB1294" w:rsidRPr="003D4761" w:rsidRDefault="00EB1294" w:rsidP="00DA162D">
            <w:pPr>
              <w:rPr>
                <w:b/>
                <w:bCs/>
              </w:rPr>
            </w:pPr>
            <w:r w:rsidRPr="003D4761">
              <w:rPr>
                <w:b/>
                <w:bCs/>
              </w:rPr>
              <w:t>Resumo:</w:t>
            </w:r>
          </w:p>
        </w:tc>
        <w:tc>
          <w:tcPr>
            <w:tcW w:w="6804" w:type="dxa"/>
          </w:tcPr>
          <w:p w14:paraId="63422C3B" w14:textId="77777777" w:rsidR="00EB1294" w:rsidRPr="00241D6C" w:rsidRDefault="00EB1294" w:rsidP="00DA162D">
            <w:r>
              <w:t>Tirar dúvidas com gestor</w:t>
            </w:r>
          </w:p>
        </w:tc>
      </w:tr>
      <w:tr w:rsidR="00EB1294" w:rsidRPr="003D4761" w14:paraId="030F0FE3" w14:textId="77777777" w:rsidTr="00DA162D">
        <w:tc>
          <w:tcPr>
            <w:tcW w:w="2658" w:type="dxa"/>
            <w:shd w:val="clear" w:color="auto" w:fill="D9D9D9"/>
          </w:tcPr>
          <w:p w14:paraId="48AEFC97" w14:textId="77777777" w:rsidR="00EB1294" w:rsidRPr="003D4761" w:rsidRDefault="00EB1294" w:rsidP="00DA162D">
            <w:pPr>
              <w:rPr>
                <w:b/>
                <w:bCs/>
              </w:rPr>
            </w:pPr>
            <w:r w:rsidRPr="003D4761">
              <w:rPr>
                <w:b/>
                <w:bCs/>
              </w:rPr>
              <w:t>Ator Principal:</w:t>
            </w:r>
          </w:p>
        </w:tc>
        <w:tc>
          <w:tcPr>
            <w:tcW w:w="6804" w:type="dxa"/>
          </w:tcPr>
          <w:p w14:paraId="7C1D172D" w14:textId="77777777" w:rsidR="00EB1294" w:rsidRPr="00241D6C" w:rsidRDefault="00EB1294" w:rsidP="00DA162D">
            <w:r w:rsidRPr="00241D6C">
              <w:t>Paciente</w:t>
            </w:r>
          </w:p>
        </w:tc>
      </w:tr>
      <w:tr w:rsidR="00EB1294" w:rsidRPr="003D4761" w14:paraId="0FBE640F" w14:textId="77777777" w:rsidTr="00DA162D">
        <w:tc>
          <w:tcPr>
            <w:tcW w:w="2658" w:type="dxa"/>
            <w:shd w:val="clear" w:color="auto" w:fill="D9D9D9"/>
          </w:tcPr>
          <w:p w14:paraId="73E138B9" w14:textId="77777777" w:rsidR="00EB1294" w:rsidRPr="003D4761" w:rsidRDefault="00EB1294" w:rsidP="00DA162D">
            <w:pPr>
              <w:rPr>
                <w:b/>
                <w:bCs/>
              </w:rPr>
            </w:pPr>
            <w:r w:rsidRPr="003D4761">
              <w:rPr>
                <w:b/>
                <w:bCs/>
              </w:rPr>
              <w:t>Pré-condição</w:t>
            </w:r>
          </w:p>
        </w:tc>
        <w:tc>
          <w:tcPr>
            <w:tcW w:w="6804" w:type="dxa"/>
          </w:tcPr>
          <w:p w14:paraId="224A196E" w14:textId="77777777" w:rsidR="00EB1294" w:rsidRPr="00241D6C" w:rsidRDefault="00EB1294" w:rsidP="00DA162D"/>
        </w:tc>
      </w:tr>
      <w:tr w:rsidR="00EB1294" w:rsidRPr="003D4761" w14:paraId="6278475A" w14:textId="77777777" w:rsidTr="00DA162D">
        <w:tc>
          <w:tcPr>
            <w:tcW w:w="2658" w:type="dxa"/>
            <w:shd w:val="clear" w:color="auto" w:fill="D9D9D9"/>
          </w:tcPr>
          <w:p w14:paraId="161157C9" w14:textId="77777777" w:rsidR="00EB1294" w:rsidRPr="003D4761" w:rsidRDefault="00EB1294" w:rsidP="00DA162D">
            <w:pPr>
              <w:rPr>
                <w:b/>
                <w:bCs/>
              </w:rPr>
            </w:pPr>
            <w:r w:rsidRPr="003D4761">
              <w:rPr>
                <w:b/>
                <w:bCs/>
              </w:rPr>
              <w:t>Pós-condição</w:t>
            </w:r>
          </w:p>
        </w:tc>
        <w:tc>
          <w:tcPr>
            <w:tcW w:w="6804" w:type="dxa"/>
          </w:tcPr>
          <w:p w14:paraId="326186AC" w14:textId="77777777" w:rsidR="00EB1294" w:rsidRPr="00227185" w:rsidRDefault="00EB1294" w:rsidP="00DA162D"/>
        </w:tc>
      </w:tr>
      <w:tr w:rsidR="00EB1294" w:rsidRPr="003D4761" w14:paraId="2F5B1F76" w14:textId="77777777" w:rsidTr="00DA162D">
        <w:tc>
          <w:tcPr>
            <w:tcW w:w="9462" w:type="dxa"/>
            <w:gridSpan w:val="2"/>
          </w:tcPr>
          <w:p w14:paraId="3B5643DA" w14:textId="77777777" w:rsidR="00EB1294" w:rsidRPr="003D4761" w:rsidRDefault="00EB1294" w:rsidP="00DA162D">
            <w:pPr>
              <w:rPr>
                <w:b/>
                <w:bCs/>
              </w:rPr>
            </w:pPr>
          </w:p>
          <w:p w14:paraId="7775DB35" w14:textId="77777777" w:rsidR="00EB1294" w:rsidRDefault="00EB1294" w:rsidP="00DA162D">
            <w:r w:rsidRPr="003D4761">
              <w:rPr>
                <w:b/>
                <w:bCs/>
              </w:rPr>
              <w:t>Fluxo Principal</w:t>
            </w:r>
            <w:r>
              <w:t>: FP01 – Este caso de uso se inicia quando o ator paciente deseja retirar uma dúvida com um gestor.</w:t>
            </w:r>
          </w:p>
          <w:p w14:paraId="7F67785C" w14:textId="77777777" w:rsidR="00EB1294" w:rsidRDefault="00EB1294" w:rsidP="00DA162D">
            <w:r>
              <w:t>FP02 – Paciente acessa o website e vai para a área de contato/duvidas.</w:t>
            </w:r>
          </w:p>
          <w:p w14:paraId="3F816838" w14:textId="77777777" w:rsidR="00EB1294" w:rsidRDefault="00EB1294" w:rsidP="00DA162D">
            <w:r>
              <w:t xml:space="preserve">FP03 </w:t>
            </w:r>
            <w:bookmarkStart w:id="207" w:name="OLE_LINK83"/>
            <w:r>
              <w:t>–</w:t>
            </w:r>
            <w:bookmarkEnd w:id="207"/>
            <w:r>
              <w:t xml:space="preserve"> Um formulário com sua dúvida é preenchido e enviado.</w:t>
            </w:r>
          </w:p>
          <w:p w14:paraId="6287FD7D" w14:textId="77777777" w:rsidR="00EB1294" w:rsidRDefault="00EB1294" w:rsidP="00DA162D">
            <w:r>
              <w:t>FP04 – Dúvida é enviada ao e-mail de contato da clínica.</w:t>
            </w:r>
          </w:p>
          <w:p w14:paraId="161499C0" w14:textId="77777777" w:rsidR="00EB1294" w:rsidRPr="003D4761" w:rsidRDefault="00EB1294" w:rsidP="00DA162D">
            <w:r>
              <w:t>FP05 – Fim caso de uso.</w:t>
            </w:r>
          </w:p>
        </w:tc>
      </w:tr>
      <w:bookmarkEnd w:id="201"/>
      <w:bookmarkEnd w:id="202"/>
    </w:tbl>
    <w:p w14:paraId="55D2BAFF" w14:textId="77777777" w:rsidR="00EB1294" w:rsidRDefault="00EB1294" w:rsidP="00EB1294">
      <w:pPr>
        <w:rPr>
          <w:color w:val="0000FF"/>
        </w:rPr>
      </w:pPr>
    </w:p>
    <w:p w14:paraId="105CAD45" w14:textId="77777777" w:rsidR="00EB1294" w:rsidRDefault="00EB1294" w:rsidP="00EB1294">
      <w:pPr>
        <w:pStyle w:val="Legenda"/>
        <w:rPr>
          <w:color w:val="0000FF"/>
        </w:rPr>
      </w:pPr>
      <w:bookmarkStart w:id="208" w:name="_Toc388168678"/>
      <w:bookmarkStart w:id="209" w:name="_Toc397285557"/>
      <w:r>
        <w:lastRenderedPageBreak/>
        <w:t xml:space="preserve">Tabela </w:t>
      </w:r>
      <w:fldSimple w:instr=" SEQ Tabela \* ARABIC ">
        <w:r w:rsidR="00064EEB">
          <w:rPr>
            <w:noProof/>
          </w:rPr>
          <w:t>12</w:t>
        </w:r>
      </w:fldSimple>
      <w:r>
        <w:t xml:space="preserve"> - Caso de Uso UC07</w:t>
      </w:r>
      <w:bookmarkEnd w:id="208"/>
      <w:bookmarkEnd w:id="20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466D52F" w14:textId="77777777" w:rsidTr="00DA162D">
        <w:tc>
          <w:tcPr>
            <w:tcW w:w="2658" w:type="dxa"/>
            <w:shd w:val="clear" w:color="auto" w:fill="D9D9D9"/>
          </w:tcPr>
          <w:p w14:paraId="4E6FE15E" w14:textId="77777777" w:rsidR="00EB1294" w:rsidRPr="003D4761" w:rsidRDefault="00EB1294" w:rsidP="00DA162D">
            <w:pPr>
              <w:rPr>
                <w:b/>
                <w:bCs/>
              </w:rPr>
            </w:pPr>
            <w:r>
              <w:rPr>
                <w:b/>
                <w:bCs/>
              </w:rPr>
              <w:t>Nome do C</w:t>
            </w:r>
            <w:r w:rsidRPr="003D4761">
              <w:rPr>
                <w:b/>
                <w:bCs/>
              </w:rPr>
              <w:t>aso de Uso:</w:t>
            </w:r>
          </w:p>
        </w:tc>
        <w:tc>
          <w:tcPr>
            <w:tcW w:w="6804" w:type="dxa"/>
          </w:tcPr>
          <w:p w14:paraId="3525C0EB" w14:textId="77777777" w:rsidR="00EB1294" w:rsidRPr="00241D6C" w:rsidRDefault="00EB1294" w:rsidP="00DA162D">
            <w:bookmarkStart w:id="210" w:name="OLE_LINK43"/>
            <w:bookmarkStart w:id="211" w:name="OLE_LINK44"/>
            <w:bookmarkStart w:id="212" w:name="OLE_LINK45"/>
            <w:r w:rsidRPr="00241D6C">
              <w:t>UC0</w:t>
            </w:r>
            <w:r>
              <w:t xml:space="preserve">7 </w:t>
            </w:r>
            <w:r w:rsidRPr="00241D6C">
              <w:t xml:space="preserve">- </w:t>
            </w:r>
            <w:bookmarkStart w:id="213" w:name="OLE_LINK33"/>
            <w:bookmarkStart w:id="214" w:name="OLE_LINK34"/>
            <w:r>
              <w:t>Responder duvidas</w:t>
            </w:r>
            <w:bookmarkEnd w:id="210"/>
            <w:bookmarkEnd w:id="211"/>
            <w:bookmarkEnd w:id="212"/>
            <w:bookmarkEnd w:id="213"/>
            <w:bookmarkEnd w:id="214"/>
          </w:p>
        </w:tc>
      </w:tr>
      <w:tr w:rsidR="00EB1294" w:rsidRPr="003D4761" w14:paraId="65F01C8D" w14:textId="77777777" w:rsidTr="00DA162D">
        <w:tc>
          <w:tcPr>
            <w:tcW w:w="2658" w:type="dxa"/>
            <w:shd w:val="clear" w:color="auto" w:fill="D9D9D9"/>
          </w:tcPr>
          <w:p w14:paraId="780D2F6F" w14:textId="77777777" w:rsidR="00EB1294" w:rsidRPr="003D4761" w:rsidRDefault="00EB1294" w:rsidP="00DA162D">
            <w:pPr>
              <w:rPr>
                <w:b/>
                <w:bCs/>
              </w:rPr>
            </w:pPr>
            <w:r w:rsidRPr="003D4761">
              <w:rPr>
                <w:b/>
                <w:bCs/>
              </w:rPr>
              <w:t>Resumo:</w:t>
            </w:r>
          </w:p>
        </w:tc>
        <w:tc>
          <w:tcPr>
            <w:tcW w:w="6804" w:type="dxa"/>
          </w:tcPr>
          <w:p w14:paraId="2CE19A7B" w14:textId="77777777" w:rsidR="00EB1294" w:rsidRPr="00241D6C" w:rsidRDefault="00EB1294" w:rsidP="00DA162D">
            <w:r>
              <w:t>Responder duvidas de pacientes</w:t>
            </w:r>
          </w:p>
        </w:tc>
      </w:tr>
      <w:tr w:rsidR="00EB1294" w:rsidRPr="003D4761" w14:paraId="5ECBBF1C" w14:textId="77777777" w:rsidTr="00DA162D">
        <w:tc>
          <w:tcPr>
            <w:tcW w:w="2658" w:type="dxa"/>
            <w:shd w:val="clear" w:color="auto" w:fill="D9D9D9"/>
          </w:tcPr>
          <w:p w14:paraId="47842C15" w14:textId="77777777" w:rsidR="00EB1294" w:rsidRPr="003D4761" w:rsidRDefault="00EB1294" w:rsidP="00DA162D">
            <w:pPr>
              <w:rPr>
                <w:b/>
                <w:bCs/>
              </w:rPr>
            </w:pPr>
            <w:r w:rsidRPr="003D4761">
              <w:rPr>
                <w:b/>
                <w:bCs/>
              </w:rPr>
              <w:t>Ator Principal:</w:t>
            </w:r>
          </w:p>
        </w:tc>
        <w:tc>
          <w:tcPr>
            <w:tcW w:w="6804" w:type="dxa"/>
          </w:tcPr>
          <w:p w14:paraId="349BF9D2" w14:textId="77777777" w:rsidR="00EB1294" w:rsidRPr="00241D6C" w:rsidRDefault="00EB1294" w:rsidP="00DA162D">
            <w:r>
              <w:t>Gestor</w:t>
            </w:r>
          </w:p>
        </w:tc>
      </w:tr>
      <w:tr w:rsidR="00EB1294" w:rsidRPr="003D4761" w14:paraId="2F07618D" w14:textId="77777777" w:rsidTr="00DA162D">
        <w:tc>
          <w:tcPr>
            <w:tcW w:w="2658" w:type="dxa"/>
            <w:shd w:val="clear" w:color="auto" w:fill="D9D9D9"/>
          </w:tcPr>
          <w:p w14:paraId="496F7C7F" w14:textId="77777777" w:rsidR="00EB1294" w:rsidRPr="003D4761" w:rsidRDefault="00EB1294" w:rsidP="00DA162D">
            <w:pPr>
              <w:rPr>
                <w:b/>
                <w:bCs/>
              </w:rPr>
            </w:pPr>
            <w:r w:rsidRPr="003D4761">
              <w:rPr>
                <w:b/>
                <w:bCs/>
              </w:rPr>
              <w:t>Pré-condição</w:t>
            </w:r>
          </w:p>
        </w:tc>
        <w:tc>
          <w:tcPr>
            <w:tcW w:w="6804" w:type="dxa"/>
          </w:tcPr>
          <w:p w14:paraId="5508007B" w14:textId="77777777" w:rsidR="00EB1294" w:rsidRPr="00241D6C" w:rsidRDefault="00EB1294" w:rsidP="00DA162D">
            <w:r>
              <w:t>Receber uma dúvida.</w:t>
            </w:r>
          </w:p>
        </w:tc>
      </w:tr>
      <w:tr w:rsidR="00EB1294" w:rsidRPr="003D4761" w14:paraId="4DFCF9F1" w14:textId="77777777" w:rsidTr="00DA162D">
        <w:tc>
          <w:tcPr>
            <w:tcW w:w="2658" w:type="dxa"/>
            <w:shd w:val="clear" w:color="auto" w:fill="D9D9D9"/>
          </w:tcPr>
          <w:p w14:paraId="49362328" w14:textId="77777777" w:rsidR="00EB1294" w:rsidRPr="003D4761" w:rsidRDefault="00EB1294" w:rsidP="00DA162D">
            <w:pPr>
              <w:rPr>
                <w:b/>
                <w:bCs/>
              </w:rPr>
            </w:pPr>
            <w:r w:rsidRPr="003D4761">
              <w:rPr>
                <w:b/>
                <w:bCs/>
              </w:rPr>
              <w:t>Pós-condição</w:t>
            </w:r>
          </w:p>
        </w:tc>
        <w:tc>
          <w:tcPr>
            <w:tcW w:w="6804" w:type="dxa"/>
          </w:tcPr>
          <w:p w14:paraId="3CEF9391" w14:textId="77777777" w:rsidR="00EB1294" w:rsidRPr="00227185" w:rsidRDefault="00EB1294" w:rsidP="00DA162D"/>
        </w:tc>
      </w:tr>
      <w:tr w:rsidR="00EB1294" w:rsidRPr="003D4761" w14:paraId="5BA178AF" w14:textId="77777777" w:rsidTr="00DA162D">
        <w:tc>
          <w:tcPr>
            <w:tcW w:w="9462" w:type="dxa"/>
            <w:gridSpan w:val="2"/>
          </w:tcPr>
          <w:p w14:paraId="7D0D6B56" w14:textId="77777777" w:rsidR="00EB1294" w:rsidRPr="003D4761" w:rsidRDefault="00EB1294" w:rsidP="00DA162D">
            <w:pPr>
              <w:rPr>
                <w:b/>
                <w:bCs/>
              </w:rPr>
            </w:pPr>
          </w:p>
          <w:p w14:paraId="06DBCBD0" w14:textId="77777777" w:rsidR="00EB1294" w:rsidRDefault="00EB1294" w:rsidP="00DA162D">
            <w:r w:rsidRPr="003D4761">
              <w:rPr>
                <w:b/>
                <w:bCs/>
              </w:rPr>
              <w:t>Fluxo Principal</w:t>
            </w:r>
            <w:r>
              <w:t>: FP01 – Este caso de uso se inicia quando o ator gestor deseja responder uma dúvida de um paciente.</w:t>
            </w:r>
          </w:p>
          <w:p w14:paraId="3926B0EC" w14:textId="77777777" w:rsidR="00EB1294" w:rsidRDefault="00EB1294" w:rsidP="00DA162D">
            <w:r>
              <w:t>FP02 – Gestor acessa área do sistema para dúvidas.</w:t>
            </w:r>
          </w:p>
          <w:p w14:paraId="1C5E16B8" w14:textId="77777777" w:rsidR="00EB1294" w:rsidRDefault="00EB1294" w:rsidP="00DA162D">
            <w:r>
              <w:t xml:space="preserve">FP03 </w:t>
            </w:r>
            <w:bookmarkStart w:id="215" w:name="OLE_LINK93"/>
            <w:bookmarkStart w:id="216" w:name="OLE_LINK94"/>
            <w:bookmarkStart w:id="217" w:name="OLE_LINK95"/>
            <w:r>
              <w:t>–</w:t>
            </w:r>
            <w:bookmarkEnd w:id="215"/>
            <w:bookmarkEnd w:id="216"/>
            <w:bookmarkEnd w:id="217"/>
            <w:r>
              <w:t xml:space="preserve"> Gestor seleciona uma das dúvidas pendentes.</w:t>
            </w:r>
          </w:p>
          <w:p w14:paraId="609A412C" w14:textId="77777777" w:rsidR="00EB1294" w:rsidRDefault="00EB1294" w:rsidP="00DA162D">
            <w:r>
              <w:t>FP04 – Duvida é analisada e respondida.</w:t>
            </w:r>
          </w:p>
          <w:p w14:paraId="18C314E5" w14:textId="77777777" w:rsidR="00EB1294" w:rsidRDefault="00EB1294" w:rsidP="00DA162D">
            <w:r>
              <w:t>FP05 – Resposta é enviada para o e-mail do paciente.</w:t>
            </w:r>
          </w:p>
          <w:p w14:paraId="0F055BDA" w14:textId="77777777" w:rsidR="00EB1294" w:rsidRPr="003D4761" w:rsidRDefault="00EB1294" w:rsidP="00DA162D">
            <w:r>
              <w:t>FP06 – Fim caso de uso.</w:t>
            </w:r>
          </w:p>
        </w:tc>
      </w:tr>
    </w:tbl>
    <w:p w14:paraId="5C9FBE25" w14:textId="77777777" w:rsidR="00EB1294" w:rsidRDefault="00EB1294" w:rsidP="00EB1294">
      <w:pPr>
        <w:jc w:val="center"/>
        <w:rPr>
          <w:b/>
          <w:noProof/>
          <w:sz w:val="20"/>
          <w:szCs w:val="20"/>
        </w:rPr>
      </w:pPr>
    </w:p>
    <w:p w14:paraId="774E72D8" w14:textId="77777777" w:rsidR="00EB1294" w:rsidRDefault="00EB1294" w:rsidP="00EB1294">
      <w:pPr>
        <w:pStyle w:val="Legenda"/>
        <w:rPr>
          <w:color w:val="0000FF"/>
        </w:rPr>
      </w:pPr>
      <w:bookmarkStart w:id="218" w:name="_Toc388168679"/>
      <w:bookmarkStart w:id="219" w:name="_Toc397285558"/>
      <w:r>
        <w:t xml:space="preserve">Tabela </w:t>
      </w:r>
      <w:fldSimple w:instr=" SEQ Tabela \* ARABIC ">
        <w:r w:rsidR="00064EEB">
          <w:rPr>
            <w:noProof/>
          </w:rPr>
          <w:t>13</w:t>
        </w:r>
      </w:fldSimple>
      <w:r>
        <w:t xml:space="preserve"> </w:t>
      </w:r>
      <w:r w:rsidRPr="00FC79D4">
        <w:t>- Caso de Us</w:t>
      </w:r>
      <w:r>
        <w:t>o UC08</w:t>
      </w:r>
      <w:bookmarkEnd w:id="218"/>
      <w:bookmarkEnd w:id="21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7FC185C" w14:textId="77777777" w:rsidTr="00DA162D">
        <w:tc>
          <w:tcPr>
            <w:tcW w:w="2658" w:type="dxa"/>
            <w:shd w:val="clear" w:color="auto" w:fill="D9D9D9"/>
          </w:tcPr>
          <w:p w14:paraId="1798CDC5" w14:textId="77777777" w:rsidR="00EB1294" w:rsidRPr="003D4761" w:rsidRDefault="00EB1294" w:rsidP="00DA162D">
            <w:pPr>
              <w:rPr>
                <w:b/>
                <w:bCs/>
              </w:rPr>
            </w:pPr>
            <w:r>
              <w:rPr>
                <w:b/>
                <w:bCs/>
              </w:rPr>
              <w:t>Nome do C</w:t>
            </w:r>
            <w:r w:rsidRPr="003D4761">
              <w:rPr>
                <w:b/>
                <w:bCs/>
              </w:rPr>
              <w:t>aso de Uso:</w:t>
            </w:r>
          </w:p>
        </w:tc>
        <w:tc>
          <w:tcPr>
            <w:tcW w:w="6804" w:type="dxa"/>
          </w:tcPr>
          <w:p w14:paraId="5C1AB770" w14:textId="77777777" w:rsidR="00EB1294" w:rsidRPr="00241D6C" w:rsidRDefault="00EB1294" w:rsidP="00DA162D">
            <w:bookmarkStart w:id="220" w:name="OLE_LINK46"/>
            <w:bookmarkStart w:id="221" w:name="OLE_LINK47"/>
            <w:r w:rsidRPr="00241D6C">
              <w:t>UC0</w:t>
            </w:r>
            <w:r>
              <w:t xml:space="preserve">8 </w:t>
            </w:r>
            <w:r w:rsidRPr="00241D6C">
              <w:t xml:space="preserve">- </w:t>
            </w:r>
            <w:bookmarkStart w:id="222" w:name="OLE_LINK35"/>
            <w:bookmarkStart w:id="223" w:name="OLE_LINK36"/>
            <w:r>
              <w:t>Gerar código de verificação de exame</w:t>
            </w:r>
            <w:bookmarkEnd w:id="220"/>
            <w:bookmarkEnd w:id="221"/>
            <w:bookmarkEnd w:id="222"/>
            <w:bookmarkEnd w:id="223"/>
          </w:p>
        </w:tc>
      </w:tr>
      <w:tr w:rsidR="00EB1294" w:rsidRPr="003D4761" w14:paraId="3BDEA93F" w14:textId="77777777" w:rsidTr="00DA162D">
        <w:tc>
          <w:tcPr>
            <w:tcW w:w="2658" w:type="dxa"/>
            <w:shd w:val="clear" w:color="auto" w:fill="D9D9D9"/>
          </w:tcPr>
          <w:p w14:paraId="6D3F3EA3" w14:textId="77777777" w:rsidR="00EB1294" w:rsidRPr="003D4761" w:rsidRDefault="00EB1294" w:rsidP="00DA162D">
            <w:pPr>
              <w:rPr>
                <w:b/>
                <w:bCs/>
              </w:rPr>
            </w:pPr>
            <w:r w:rsidRPr="003D4761">
              <w:rPr>
                <w:b/>
                <w:bCs/>
              </w:rPr>
              <w:t>Resumo:</w:t>
            </w:r>
          </w:p>
        </w:tc>
        <w:tc>
          <w:tcPr>
            <w:tcW w:w="6804" w:type="dxa"/>
          </w:tcPr>
          <w:p w14:paraId="2E52DC6A" w14:textId="77777777" w:rsidR="00EB1294" w:rsidRPr="00241D6C" w:rsidRDefault="00EB1294" w:rsidP="00DA162D">
            <w:r>
              <w:t>Gerar código de verificação de exame</w:t>
            </w:r>
          </w:p>
        </w:tc>
      </w:tr>
      <w:tr w:rsidR="00EB1294" w:rsidRPr="003D4761" w14:paraId="09FACFC6" w14:textId="77777777" w:rsidTr="00DA162D">
        <w:tc>
          <w:tcPr>
            <w:tcW w:w="2658" w:type="dxa"/>
            <w:shd w:val="clear" w:color="auto" w:fill="D9D9D9"/>
          </w:tcPr>
          <w:p w14:paraId="680FAE73" w14:textId="77777777" w:rsidR="00EB1294" w:rsidRPr="003D4761" w:rsidRDefault="00EB1294" w:rsidP="00DA162D">
            <w:pPr>
              <w:rPr>
                <w:b/>
                <w:bCs/>
              </w:rPr>
            </w:pPr>
            <w:r w:rsidRPr="003D4761">
              <w:rPr>
                <w:b/>
                <w:bCs/>
              </w:rPr>
              <w:t>Ator Principal:</w:t>
            </w:r>
          </w:p>
        </w:tc>
        <w:tc>
          <w:tcPr>
            <w:tcW w:w="6804" w:type="dxa"/>
          </w:tcPr>
          <w:p w14:paraId="3CA46671" w14:textId="77777777" w:rsidR="00EB1294" w:rsidRPr="00241D6C" w:rsidRDefault="00EB1294" w:rsidP="00DA162D">
            <w:r>
              <w:t>Gestor</w:t>
            </w:r>
          </w:p>
        </w:tc>
      </w:tr>
      <w:tr w:rsidR="00EB1294" w:rsidRPr="003D4761" w14:paraId="148FCAF1" w14:textId="77777777" w:rsidTr="00DA162D">
        <w:tc>
          <w:tcPr>
            <w:tcW w:w="2658" w:type="dxa"/>
            <w:shd w:val="clear" w:color="auto" w:fill="D9D9D9"/>
          </w:tcPr>
          <w:p w14:paraId="7601A6C8" w14:textId="77777777" w:rsidR="00EB1294" w:rsidRPr="003D4761" w:rsidRDefault="00EB1294" w:rsidP="00DA162D">
            <w:pPr>
              <w:rPr>
                <w:b/>
                <w:bCs/>
              </w:rPr>
            </w:pPr>
            <w:r w:rsidRPr="003D4761">
              <w:rPr>
                <w:b/>
                <w:bCs/>
              </w:rPr>
              <w:t>Pré-condição</w:t>
            </w:r>
          </w:p>
        </w:tc>
        <w:tc>
          <w:tcPr>
            <w:tcW w:w="6804" w:type="dxa"/>
          </w:tcPr>
          <w:p w14:paraId="38684E47" w14:textId="77777777" w:rsidR="00EB1294" w:rsidRPr="00241D6C" w:rsidRDefault="00EB1294" w:rsidP="00DA162D">
            <w:r>
              <w:t>Paciente cadastrado no sistema</w:t>
            </w:r>
          </w:p>
        </w:tc>
      </w:tr>
      <w:tr w:rsidR="00EB1294" w:rsidRPr="003D4761" w14:paraId="22449652" w14:textId="77777777" w:rsidTr="00DA162D">
        <w:tc>
          <w:tcPr>
            <w:tcW w:w="2658" w:type="dxa"/>
            <w:shd w:val="clear" w:color="auto" w:fill="D9D9D9"/>
          </w:tcPr>
          <w:p w14:paraId="6B694E86" w14:textId="77777777" w:rsidR="00EB1294" w:rsidRPr="003D4761" w:rsidRDefault="00EB1294" w:rsidP="00DA162D">
            <w:pPr>
              <w:rPr>
                <w:b/>
                <w:bCs/>
              </w:rPr>
            </w:pPr>
            <w:r w:rsidRPr="003D4761">
              <w:rPr>
                <w:b/>
                <w:bCs/>
              </w:rPr>
              <w:t>Pós-condição</w:t>
            </w:r>
          </w:p>
        </w:tc>
        <w:tc>
          <w:tcPr>
            <w:tcW w:w="6804" w:type="dxa"/>
          </w:tcPr>
          <w:p w14:paraId="41F655C1" w14:textId="77777777" w:rsidR="00EB1294" w:rsidRPr="003D4761" w:rsidRDefault="00EB1294" w:rsidP="00DA162D">
            <w:pPr>
              <w:rPr>
                <w:color w:val="548DD4"/>
              </w:rPr>
            </w:pPr>
          </w:p>
        </w:tc>
      </w:tr>
      <w:tr w:rsidR="00EB1294" w:rsidRPr="003D4761" w14:paraId="06DFCC30" w14:textId="77777777" w:rsidTr="00DA162D">
        <w:tc>
          <w:tcPr>
            <w:tcW w:w="9462" w:type="dxa"/>
            <w:gridSpan w:val="2"/>
          </w:tcPr>
          <w:p w14:paraId="3C478D06" w14:textId="77777777" w:rsidR="00EB1294" w:rsidRPr="003D4761" w:rsidRDefault="00EB1294" w:rsidP="00DA162D">
            <w:pPr>
              <w:rPr>
                <w:b/>
                <w:bCs/>
              </w:rPr>
            </w:pPr>
          </w:p>
          <w:p w14:paraId="1FF9F2BA" w14:textId="77777777"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14:paraId="52E1915A" w14:textId="77777777" w:rsidR="00EB1294" w:rsidRDefault="00EB1294" w:rsidP="00DA162D">
            <w:r>
              <w:t>FP02 – Gestor acessa a área de geração de código no sistema.</w:t>
            </w:r>
          </w:p>
          <w:p w14:paraId="329203FC" w14:textId="77777777" w:rsidR="00EB1294" w:rsidRDefault="00EB1294" w:rsidP="00DA162D">
            <w:r>
              <w:t xml:space="preserve">FP03 </w:t>
            </w:r>
            <w:bookmarkStart w:id="224" w:name="OLE_LINK84"/>
            <w:bookmarkStart w:id="225" w:name="OLE_LINK85"/>
            <w:r>
              <w:t>–</w:t>
            </w:r>
            <w:bookmarkEnd w:id="224"/>
            <w:bookmarkEnd w:id="225"/>
            <w:r>
              <w:t xml:space="preserve"> Gestor seleciona o paciente que deseja gerar um código.</w:t>
            </w:r>
          </w:p>
          <w:p w14:paraId="26AFAFAB" w14:textId="77777777" w:rsidR="00EB1294" w:rsidRDefault="00EB1294" w:rsidP="00DA162D">
            <w:r>
              <w:t>FP04 – Gestor seleciona exames que o paciente realizou.</w:t>
            </w:r>
          </w:p>
          <w:p w14:paraId="3CF2F3C9" w14:textId="77777777" w:rsidR="00EB1294" w:rsidRDefault="00EB1294" w:rsidP="00DA162D">
            <w:r>
              <w:t>FP05 – Sistema gera um código para a consulta.</w:t>
            </w:r>
          </w:p>
          <w:p w14:paraId="4F7F367E" w14:textId="77777777" w:rsidR="00EB1294" w:rsidRDefault="00EB1294" w:rsidP="00DA162D">
            <w:r>
              <w:t>FP06 – Sistema salva no banco de dados código referente ao paciente.</w:t>
            </w:r>
          </w:p>
          <w:p w14:paraId="5E5A5CC2" w14:textId="77777777" w:rsidR="00EB1294" w:rsidRDefault="00EB1294" w:rsidP="00DA162D">
            <w:r>
              <w:t>FP07 – Código é apresentado na tela para o gestor.</w:t>
            </w:r>
          </w:p>
          <w:p w14:paraId="4BA56846" w14:textId="77777777" w:rsidR="00EB1294" w:rsidRDefault="00EB1294" w:rsidP="00DA162D">
            <w:r>
              <w:t>FP08 – Gestor imprime o código para o paciente.</w:t>
            </w:r>
          </w:p>
          <w:p w14:paraId="239E318E" w14:textId="77777777" w:rsidR="00EB1294" w:rsidRPr="003D4761" w:rsidRDefault="00EB1294" w:rsidP="00DA162D">
            <w:r>
              <w:t>FP09 – Fim caso de uso.</w:t>
            </w:r>
          </w:p>
        </w:tc>
      </w:tr>
    </w:tbl>
    <w:p w14:paraId="52A8F85F" w14:textId="77777777" w:rsidR="00EB1294" w:rsidRDefault="00EB1294" w:rsidP="00EB1294">
      <w:pPr>
        <w:rPr>
          <w:color w:val="0000FF"/>
        </w:rPr>
      </w:pPr>
    </w:p>
    <w:p w14:paraId="374D316C" w14:textId="77777777" w:rsidR="00EB1294" w:rsidRDefault="00EB1294" w:rsidP="00EB1294">
      <w:pPr>
        <w:pStyle w:val="Legenda"/>
        <w:rPr>
          <w:color w:val="0000FF"/>
        </w:rPr>
      </w:pPr>
      <w:bookmarkStart w:id="226" w:name="_Toc388168680"/>
      <w:bookmarkStart w:id="227" w:name="_Toc397285559"/>
      <w:r>
        <w:lastRenderedPageBreak/>
        <w:t xml:space="preserve">Tabela </w:t>
      </w:r>
      <w:fldSimple w:instr=" SEQ Tabela \* ARABIC ">
        <w:r w:rsidR="00064EEB">
          <w:rPr>
            <w:noProof/>
          </w:rPr>
          <w:t>14</w:t>
        </w:r>
      </w:fldSimple>
      <w:r>
        <w:t xml:space="preserve"> - Caso de Uso UC09</w:t>
      </w:r>
      <w:bookmarkEnd w:id="226"/>
      <w:bookmarkEnd w:id="22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A4C4BAC" w14:textId="77777777" w:rsidTr="00DA162D">
        <w:tc>
          <w:tcPr>
            <w:tcW w:w="2658" w:type="dxa"/>
            <w:shd w:val="clear" w:color="auto" w:fill="D9D9D9"/>
          </w:tcPr>
          <w:p w14:paraId="276DDF11" w14:textId="77777777" w:rsidR="00EB1294" w:rsidRPr="003D4761" w:rsidRDefault="00EB1294" w:rsidP="00DA162D">
            <w:pPr>
              <w:rPr>
                <w:b/>
                <w:bCs/>
              </w:rPr>
            </w:pPr>
            <w:bookmarkStart w:id="228" w:name="OLE_LINK67"/>
            <w:bookmarkStart w:id="229" w:name="OLE_LINK68"/>
            <w:r>
              <w:rPr>
                <w:b/>
                <w:bCs/>
              </w:rPr>
              <w:t>Nome do C</w:t>
            </w:r>
            <w:r w:rsidRPr="003D4761">
              <w:rPr>
                <w:b/>
                <w:bCs/>
              </w:rPr>
              <w:t>aso de Uso:</w:t>
            </w:r>
          </w:p>
        </w:tc>
        <w:tc>
          <w:tcPr>
            <w:tcW w:w="6804" w:type="dxa"/>
          </w:tcPr>
          <w:p w14:paraId="3D13590E" w14:textId="77777777" w:rsidR="00EB1294" w:rsidRPr="00241D6C" w:rsidRDefault="00EB1294" w:rsidP="00DA162D">
            <w:r w:rsidRPr="00241D6C">
              <w:t>UC</w:t>
            </w:r>
            <w:r>
              <w:t xml:space="preserve">09 </w:t>
            </w:r>
            <w:r w:rsidRPr="00241D6C">
              <w:t xml:space="preserve">- </w:t>
            </w:r>
            <w:r>
              <w:t>Login</w:t>
            </w:r>
          </w:p>
        </w:tc>
      </w:tr>
      <w:tr w:rsidR="00EB1294" w:rsidRPr="003D4761" w14:paraId="4B1A755E" w14:textId="77777777" w:rsidTr="00DA162D">
        <w:tc>
          <w:tcPr>
            <w:tcW w:w="2658" w:type="dxa"/>
            <w:shd w:val="clear" w:color="auto" w:fill="D9D9D9"/>
          </w:tcPr>
          <w:p w14:paraId="4BFFDA4E" w14:textId="77777777" w:rsidR="00EB1294" w:rsidRPr="003D4761" w:rsidRDefault="00EB1294" w:rsidP="00DA162D">
            <w:pPr>
              <w:rPr>
                <w:b/>
                <w:bCs/>
              </w:rPr>
            </w:pPr>
            <w:r w:rsidRPr="003D4761">
              <w:rPr>
                <w:b/>
                <w:bCs/>
              </w:rPr>
              <w:t>Resumo:</w:t>
            </w:r>
          </w:p>
        </w:tc>
        <w:tc>
          <w:tcPr>
            <w:tcW w:w="6804" w:type="dxa"/>
          </w:tcPr>
          <w:p w14:paraId="3166AD7D" w14:textId="77777777" w:rsidR="00EB1294" w:rsidRPr="00241D6C" w:rsidRDefault="00EB1294" w:rsidP="00DA162D">
            <w:r>
              <w:t>Logar no sistema de gerenciamento da clínica</w:t>
            </w:r>
          </w:p>
        </w:tc>
      </w:tr>
      <w:tr w:rsidR="00EB1294" w:rsidRPr="003D4761" w14:paraId="0BE5261E" w14:textId="77777777" w:rsidTr="00DA162D">
        <w:tc>
          <w:tcPr>
            <w:tcW w:w="2658" w:type="dxa"/>
            <w:shd w:val="clear" w:color="auto" w:fill="D9D9D9"/>
          </w:tcPr>
          <w:p w14:paraId="511572A3" w14:textId="77777777" w:rsidR="00EB1294" w:rsidRPr="003D4761" w:rsidRDefault="00EB1294" w:rsidP="00DA162D">
            <w:pPr>
              <w:rPr>
                <w:b/>
                <w:bCs/>
              </w:rPr>
            </w:pPr>
            <w:r w:rsidRPr="003D4761">
              <w:rPr>
                <w:b/>
                <w:bCs/>
              </w:rPr>
              <w:t>Ator Principal:</w:t>
            </w:r>
          </w:p>
        </w:tc>
        <w:tc>
          <w:tcPr>
            <w:tcW w:w="6804" w:type="dxa"/>
          </w:tcPr>
          <w:p w14:paraId="3EDBA8BD" w14:textId="77777777" w:rsidR="00EB1294" w:rsidRPr="00241D6C" w:rsidRDefault="00EB1294" w:rsidP="00DA162D">
            <w:r>
              <w:t>Gestor e Administrador</w:t>
            </w:r>
          </w:p>
        </w:tc>
      </w:tr>
      <w:tr w:rsidR="00EB1294" w:rsidRPr="003D4761" w14:paraId="6EEF1B3E" w14:textId="77777777" w:rsidTr="00DA162D">
        <w:tc>
          <w:tcPr>
            <w:tcW w:w="2658" w:type="dxa"/>
            <w:shd w:val="clear" w:color="auto" w:fill="D9D9D9"/>
          </w:tcPr>
          <w:p w14:paraId="70F3FD00" w14:textId="77777777" w:rsidR="00EB1294" w:rsidRPr="003D4761" w:rsidRDefault="00EB1294" w:rsidP="00DA162D">
            <w:pPr>
              <w:rPr>
                <w:b/>
                <w:bCs/>
              </w:rPr>
            </w:pPr>
            <w:r w:rsidRPr="003D4761">
              <w:rPr>
                <w:b/>
                <w:bCs/>
              </w:rPr>
              <w:t>Pré-condição</w:t>
            </w:r>
          </w:p>
        </w:tc>
        <w:tc>
          <w:tcPr>
            <w:tcW w:w="6804" w:type="dxa"/>
          </w:tcPr>
          <w:p w14:paraId="5B3DDA5D" w14:textId="77777777" w:rsidR="00EB1294" w:rsidRPr="00241D6C" w:rsidRDefault="00EB1294" w:rsidP="00DA162D"/>
        </w:tc>
      </w:tr>
      <w:tr w:rsidR="00EB1294" w:rsidRPr="003D4761" w14:paraId="0A195B4C" w14:textId="77777777" w:rsidTr="00DA162D">
        <w:tc>
          <w:tcPr>
            <w:tcW w:w="2658" w:type="dxa"/>
            <w:shd w:val="clear" w:color="auto" w:fill="D9D9D9"/>
          </w:tcPr>
          <w:p w14:paraId="65F50438" w14:textId="77777777" w:rsidR="00EB1294" w:rsidRPr="003D4761" w:rsidRDefault="00EB1294" w:rsidP="00DA162D">
            <w:pPr>
              <w:rPr>
                <w:b/>
                <w:bCs/>
              </w:rPr>
            </w:pPr>
            <w:r w:rsidRPr="003D4761">
              <w:rPr>
                <w:b/>
                <w:bCs/>
              </w:rPr>
              <w:t>Pós-condição</w:t>
            </w:r>
          </w:p>
        </w:tc>
        <w:tc>
          <w:tcPr>
            <w:tcW w:w="6804" w:type="dxa"/>
          </w:tcPr>
          <w:p w14:paraId="03AFCB5D" w14:textId="77777777" w:rsidR="00EB1294" w:rsidRPr="003D4761" w:rsidRDefault="00EB1294" w:rsidP="00DA162D">
            <w:pPr>
              <w:rPr>
                <w:color w:val="548DD4"/>
              </w:rPr>
            </w:pPr>
            <w:r w:rsidRPr="00316715">
              <w:t>Logado no sistema</w:t>
            </w:r>
          </w:p>
        </w:tc>
      </w:tr>
      <w:tr w:rsidR="00EB1294" w:rsidRPr="003D4761" w14:paraId="71C2A085" w14:textId="77777777" w:rsidTr="00DA162D">
        <w:tc>
          <w:tcPr>
            <w:tcW w:w="9462" w:type="dxa"/>
            <w:gridSpan w:val="2"/>
          </w:tcPr>
          <w:p w14:paraId="09D0220B" w14:textId="77777777" w:rsidR="00EB1294" w:rsidRPr="003D4761" w:rsidRDefault="00EB1294" w:rsidP="00DA162D">
            <w:pPr>
              <w:rPr>
                <w:b/>
                <w:bCs/>
              </w:rPr>
            </w:pPr>
          </w:p>
          <w:p w14:paraId="10B6B2A7" w14:textId="77777777" w:rsidR="00EB1294" w:rsidRDefault="00EB1294" w:rsidP="00DA162D">
            <w:r w:rsidRPr="003D4761">
              <w:rPr>
                <w:b/>
                <w:bCs/>
              </w:rPr>
              <w:t>Fluxo Principal</w:t>
            </w:r>
            <w:r w:rsidRPr="003D4761">
              <w:t>:</w:t>
            </w:r>
            <w:r>
              <w:t xml:space="preserve"> FP01 – Este caso de uso se inicia quando o ator Gestor ou Administrador deseja logar no sistema.</w:t>
            </w:r>
          </w:p>
          <w:p w14:paraId="4BF05C0D" w14:textId="77777777" w:rsidR="00EB1294" w:rsidRDefault="00EB1294" w:rsidP="00DA162D">
            <w:r>
              <w:t>FP02 – Gestor/Administrador digita o login e a senha.</w:t>
            </w:r>
          </w:p>
          <w:p w14:paraId="5F083F14" w14:textId="77777777" w:rsidR="00EB1294" w:rsidRDefault="00EB1294" w:rsidP="00DA162D">
            <w:r>
              <w:t>FP03 – Gestor/Administrador loga no sistema.</w:t>
            </w:r>
          </w:p>
          <w:p w14:paraId="5A68D2BB" w14:textId="77777777" w:rsidR="00EB1294" w:rsidRPr="003D4761" w:rsidRDefault="00EB1294" w:rsidP="00DA162D">
            <w:r>
              <w:t>FP04 – Fim caso de uso.</w:t>
            </w:r>
          </w:p>
          <w:p w14:paraId="0269426E" w14:textId="77777777" w:rsidR="00EB1294" w:rsidRPr="003D4761" w:rsidRDefault="00EB1294" w:rsidP="00DA162D"/>
          <w:p w14:paraId="1B26180E" w14:textId="77777777" w:rsidR="00EB1294" w:rsidRDefault="00EB1294" w:rsidP="00DA162D">
            <w:r w:rsidRPr="003D4761">
              <w:rPr>
                <w:b/>
                <w:bCs/>
              </w:rPr>
              <w:t>Fluxo Alternativo:</w:t>
            </w:r>
            <w:r>
              <w:rPr>
                <w:color w:val="548DD4"/>
              </w:rPr>
              <w:t xml:space="preserve"> </w:t>
            </w:r>
            <w:bookmarkStart w:id="230" w:name="OLE_LINK61"/>
            <w:bookmarkStart w:id="231" w:name="OLE_LINK62"/>
            <w:r>
              <w:t>FA01 – Usuário não existe.</w:t>
            </w:r>
          </w:p>
          <w:p w14:paraId="1F759D5E" w14:textId="77777777" w:rsidR="00EB1294" w:rsidRDefault="00EB1294" w:rsidP="00DA162D">
            <w:bookmarkStart w:id="232" w:name="OLE_LINK65"/>
            <w:bookmarkStart w:id="233" w:name="OLE_LINK66"/>
            <w:bookmarkEnd w:id="230"/>
            <w:bookmarkEnd w:id="231"/>
            <w:r>
              <w:t xml:space="preserve">FA02.1 </w:t>
            </w:r>
            <w:bookmarkStart w:id="234" w:name="OLE_LINK59"/>
            <w:bookmarkStart w:id="235" w:name="OLE_LINK60"/>
            <w:r>
              <w:t>–</w:t>
            </w:r>
            <w:bookmarkEnd w:id="234"/>
            <w:bookmarkEnd w:id="235"/>
            <w:r>
              <w:t xml:space="preserve"> Usuário recebe uma notificação de que o usuário não existe.</w:t>
            </w:r>
          </w:p>
          <w:p w14:paraId="7E22E62D" w14:textId="77777777" w:rsidR="00EB1294" w:rsidRDefault="00EB1294" w:rsidP="00DA162D">
            <w:r>
              <w:t xml:space="preserve">FA02.2 </w:t>
            </w:r>
            <w:bookmarkStart w:id="236" w:name="OLE_LINK63"/>
            <w:bookmarkStart w:id="237" w:name="OLE_LINK64"/>
            <w:r>
              <w:t xml:space="preserve">– </w:t>
            </w:r>
            <w:bookmarkEnd w:id="236"/>
            <w:bookmarkEnd w:id="237"/>
            <w:r>
              <w:t>Retorna ao passo 2.</w:t>
            </w:r>
          </w:p>
          <w:bookmarkEnd w:id="232"/>
          <w:bookmarkEnd w:id="233"/>
          <w:p w14:paraId="1BE5540C" w14:textId="77777777" w:rsidR="00EB1294" w:rsidRDefault="00EB1294" w:rsidP="00DA162D">
            <w:r>
              <w:t>FA02 – Senha incorreta.</w:t>
            </w:r>
          </w:p>
          <w:p w14:paraId="47D60209" w14:textId="77777777" w:rsidR="00EB1294" w:rsidRDefault="00EB1294" w:rsidP="00DA162D">
            <w:r>
              <w:t>FA02.1 – Usuário recebe uma notificação de que a senha esta incorreta.</w:t>
            </w:r>
          </w:p>
          <w:p w14:paraId="7818FD84" w14:textId="77777777" w:rsidR="00EB1294" w:rsidRPr="003D4761" w:rsidRDefault="00EB1294" w:rsidP="00DA162D">
            <w:r>
              <w:t>FA02.2 – Retorna ao passo 2.</w:t>
            </w:r>
          </w:p>
        </w:tc>
      </w:tr>
      <w:bookmarkEnd w:id="228"/>
      <w:bookmarkEnd w:id="229"/>
    </w:tbl>
    <w:p w14:paraId="5294F9FD" w14:textId="77777777" w:rsidR="00EB1294" w:rsidRDefault="00EB1294" w:rsidP="00EB1294">
      <w:pPr>
        <w:pStyle w:val="Legenda"/>
      </w:pPr>
    </w:p>
    <w:p w14:paraId="38473980" w14:textId="77777777" w:rsidR="00EB1294" w:rsidRPr="00D77647" w:rsidRDefault="00EB1294" w:rsidP="00EB1294">
      <w:pPr>
        <w:pStyle w:val="Legenda"/>
      </w:pPr>
      <w:bookmarkStart w:id="238" w:name="_Toc388168681"/>
      <w:bookmarkStart w:id="239" w:name="_Toc397285560"/>
      <w:r>
        <w:t xml:space="preserve">Tabela </w:t>
      </w:r>
      <w:fldSimple w:instr=" SEQ Tabela \* ARABIC ">
        <w:r w:rsidR="00064EEB">
          <w:rPr>
            <w:noProof/>
          </w:rPr>
          <w:t>15</w:t>
        </w:r>
      </w:fldSimple>
      <w:r>
        <w:t xml:space="preserve"> - Caso de Uso UC10</w:t>
      </w:r>
      <w:bookmarkEnd w:id="238"/>
      <w:bookmarkEnd w:id="23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B227960" w14:textId="77777777" w:rsidTr="00DA162D">
        <w:tc>
          <w:tcPr>
            <w:tcW w:w="2658" w:type="dxa"/>
            <w:shd w:val="clear" w:color="auto" w:fill="D9D9D9"/>
          </w:tcPr>
          <w:p w14:paraId="1F75AE22" w14:textId="77777777" w:rsidR="00EB1294" w:rsidRPr="003D4761" w:rsidRDefault="00EB1294" w:rsidP="00DA162D">
            <w:pPr>
              <w:rPr>
                <w:b/>
                <w:bCs/>
              </w:rPr>
            </w:pPr>
            <w:r>
              <w:rPr>
                <w:b/>
                <w:bCs/>
              </w:rPr>
              <w:t>Nome do C</w:t>
            </w:r>
            <w:r w:rsidRPr="003D4761">
              <w:rPr>
                <w:b/>
                <w:bCs/>
              </w:rPr>
              <w:t>aso de Uso:</w:t>
            </w:r>
          </w:p>
        </w:tc>
        <w:tc>
          <w:tcPr>
            <w:tcW w:w="6804" w:type="dxa"/>
          </w:tcPr>
          <w:p w14:paraId="00A5FE89" w14:textId="77777777" w:rsidR="00EB1294" w:rsidRPr="00241D6C" w:rsidRDefault="00EB1294" w:rsidP="00DA162D">
            <w:r w:rsidRPr="00241D6C">
              <w:t>UC</w:t>
            </w:r>
            <w:r>
              <w:t xml:space="preserve">10 </w:t>
            </w:r>
            <w:r w:rsidRPr="00241D6C">
              <w:t xml:space="preserve">- </w:t>
            </w:r>
            <w:r>
              <w:t>Logout</w:t>
            </w:r>
          </w:p>
        </w:tc>
      </w:tr>
      <w:tr w:rsidR="00EB1294" w:rsidRPr="003D4761" w14:paraId="5530A092" w14:textId="77777777" w:rsidTr="00DA162D">
        <w:tc>
          <w:tcPr>
            <w:tcW w:w="2658" w:type="dxa"/>
            <w:shd w:val="clear" w:color="auto" w:fill="D9D9D9"/>
          </w:tcPr>
          <w:p w14:paraId="74974D23" w14:textId="77777777" w:rsidR="00EB1294" w:rsidRPr="003D4761" w:rsidRDefault="00EB1294" w:rsidP="00DA162D">
            <w:pPr>
              <w:rPr>
                <w:b/>
                <w:bCs/>
              </w:rPr>
            </w:pPr>
            <w:r w:rsidRPr="003D4761">
              <w:rPr>
                <w:b/>
                <w:bCs/>
              </w:rPr>
              <w:t>Resumo:</w:t>
            </w:r>
          </w:p>
        </w:tc>
        <w:tc>
          <w:tcPr>
            <w:tcW w:w="6804" w:type="dxa"/>
          </w:tcPr>
          <w:p w14:paraId="6B77276E" w14:textId="77777777" w:rsidR="00EB1294" w:rsidRPr="00241D6C" w:rsidRDefault="00EB1294" w:rsidP="00DA162D">
            <w:r>
              <w:t>Fazer logout do sistema de gerenciamento da clínica</w:t>
            </w:r>
          </w:p>
        </w:tc>
      </w:tr>
      <w:tr w:rsidR="00EB1294" w:rsidRPr="003D4761" w14:paraId="0E622779" w14:textId="77777777" w:rsidTr="00DA162D">
        <w:tc>
          <w:tcPr>
            <w:tcW w:w="2658" w:type="dxa"/>
            <w:shd w:val="clear" w:color="auto" w:fill="D9D9D9"/>
          </w:tcPr>
          <w:p w14:paraId="458CD363" w14:textId="77777777" w:rsidR="00EB1294" w:rsidRPr="003D4761" w:rsidRDefault="00EB1294" w:rsidP="00DA162D">
            <w:pPr>
              <w:rPr>
                <w:b/>
                <w:bCs/>
              </w:rPr>
            </w:pPr>
            <w:r w:rsidRPr="003D4761">
              <w:rPr>
                <w:b/>
                <w:bCs/>
              </w:rPr>
              <w:t>Ator Principal:</w:t>
            </w:r>
          </w:p>
        </w:tc>
        <w:tc>
          <w:tcPr>
            <w:tcW w:w="6804" w:type="dxa"/>
          </w:tcPr>
          <w:p w14:paraId="46964858" w14:textId="77777777" w:rsidR="00EB1294" w:rsidRPr="00241D6C" w:rsidRDefault="00EB1294" w:rsidP="00DA162D">
            <w:r>
              <w:t>Gestor e Administrador</w:t>
            </w:r>
          </w:p>
        </w:tc>
      </w:tr>
      <w:tr w:rsidR="00EB1294" w:rsidRPr="003D4761" w14:paraId="4F7BB0A9" w14:textId="77777777" w:rsidTr="00DA162D">
        <w:tc>
          <w:tcPr>
            <w:tcW w:w="2658" w:type="dxa"/>
            <w:shd w:val="clear" w:color="auto" w:fill="D9D9D9"/>
          </w:tcPr>
          <w:p w14:paraId="6690F5B7" w14:textId="77777777" w:rsidR="00EB1294" w:rsidRPr="003D4761" w:rsidRDefault="00EB1294" w:rsidP="00DA162D">
            <w:pPr>
              <w:rPr>
                <w:b/>
                <w:bCs/>
              </w:rPr>
            </w:pPr>
            <w:r w:rsidRPr="003D4761">
              <w:rPr>
                <w:b/>
                <w:bCs/>
              </w:rPr>
              <w:t>Pré-condição</w:t>
            </w:r>
          </w:p>
        </w:tc>
        <w:tc>
          <w:tcPr>
            <w:tcW w:w="6804" w:type="dxa"/>
          </w:tcPr>
          <w:p w14:paraId="622F667D" w14:textId="77777777" w:rsidR="00EB1294" w:rsidRPr="00241D6C" w:rsidRDefault="00EB1294" w:rsidP="00DA162D">
            <w:r>
              <w:t>Estar logado no sistema</w:t>
            </w:r>
          </w:p>
        </w:tc>
      </w:tr>
      <w:tr w:rsidR="00EB1294" w:rsidRPr="003D4761" w14:paraId="573D8025" w14:textId="77777777" w:rsidTr="00DA162D">
        <w:tc>
          <w:tcPr>
            <w:tcW w:w="2658" w:type="dxa"/>
            <w:shd w:val="clear" w:color="auto" w:fill="D9D9D9"/>
          </w:tcPr>
          <w:p w14:paraId="573528C5" w14:textId="77777777" w:rsidR="00EB1294" w:rsidRPr="003D4761" w:rsidRDefault="00EB1294" w:rsidP="00DA162D">
            <w:pPr>
              <w:rPr>
                <w:b/>
                <w:bCs/>
              </w:rPr>
            </w:pPr>
            <w:r w:rsidRPr="003D4761">
              <w:rPr>
                <w:b/>
                <w:bCs/>
              </w:rPr>
              <w:t>Pós-condição</w:t>
            </w:r>
          </w:p>
        </w:tc>
        <w:tc>
          <w:tcPr>
            <w:tcW w:w="6804" w:type="dxa"/>
          </w:tcPr>
          <w:p w14:paraId="2D6A048E" w14:textId="77777777" w:rsidR="00EB1294" w:rsidRPr="003D4761" w:rsidRDefault="00EB1294" w:rsidP="00DA162D">
            <w:pPr>
              <w:rPr>
                <w:color w:val="548DD4"/>
              </w:rPr>
            </w:pPr>
          </w:p>
        </w:tc>
      </w:tr>
      <w:tr w:rsidR="00EB1294" w:rsidRPr="003D4761" w14:paraId="35058761" w14:textId="77777777" w:rsidTr="00DA162D">
        <w:tc>
          <w:tcPr>
            <w:tcW w:w="9462" w:type="dxa"/>
            <w:gridSpan w:val="2"/>
          </w:tcPr>
          <w:p w14:paraId="6D69ECFF" w14:textId="77777777" w:rsidR="00EB1294" w:rsidRPr="003D4761" w:rsidRDefault="00EB1294" w:rsidP="00DA162D">
            <w:pPr>
              <w:rPr>
                <w:b/>
                <w:bCs/>
              </w:rPr>
            </w:pPr>
          </w:p>
          <w:p w14:paraId="13B5DF83" w14:textId="77777777" w:rsidR="00EB1294" w:rsidRDefault="00EB1294" w:rsidP="00DA162D">
            <w:r w:rsidRPr="003D4761">
              <w:rPr>
                <w:b/>
                <w:bCs/>
              </w:rPr>
              <w:t>Fluxo Principal</w:t>
            </w:r>
            <w:r w:rsidRPr="003D4761">
              <w:t>:</w:t>
            </w:r>
            <w:r>
              <w:t xml:space="preserve"> FP01 – Este caso de uso se inicia quando o ator Gestor ou Administrador deseja fazer logout do sistema.</w:t>
            </w:r>
          </w:p>
          <w:p w14:paraId="434C5538" w14:textId="77777777" w:rsidR="00EB1294" w:rsidRDefault="00EB1294" w:rsidP="00DA162D">
            <w:r>
              <w:t>FP02 – Gestor/Administrador clica no botão sair que está na tela do sistema.</w:t>
            </w:r>
          </w:p>
          <w:p w14:paraId="626E1AC3" w14:textId="77777777" w:rsidR="00EB1294" w:rsidRPr="003D4761" w:rsidRDefault="00EB1294" w:rsidP="00DA162D">
            <w:r>
              <w:t>FP04 – Fim caso de uso.</w:t>
            </w:r>
          </w:p>
        </w:tc>
      </w:tr>
    </w:tbl>
    <w:p w14:paraId="3027543A" w14:textId="77777777" w:rsidR="00EB1294" w:rsidRDefault="00EB1294" w:rsidP="00EB1294"/>
    <w:p w14:paraId="6FD7138D" w14:textId="77777777" w:rsidR="00EB1294" w:rsidRPr="00EB1294" w:rsidRDefault="00EB1294" w:rsidP="00EB1294"/>
    <w:p w14:paraId="29160A4D" w14:textId="77777777" w:rsidR="00301E38" w:rsidRDefault="00516492">
      <w:pPr>
        <w:pStyle w:val="Cabealho2"/>
      </w:pPr>
      <w:bookmarkStart w:id="240" w:name="_Toc397285585"/>
      <w:r>
        <w:lastRenderedPageBreak/>
        <w:t>Delimitando o Escopo do Sistema</w:t>
      </w:r>
      <w:bookmarkEnd w:id="240"/>
    </w:p>
    <w:p w14:paraId="4D95EC09" w14:textId="77777777" w:rsidR="00EB1294" w:rsidRPr="00765DDF" w:rsidRDefault="00EB1294" w:rsidP="00EB1294">
      <w:pPr>
        <w:pStyle w:val="Legenda"/>
      </w:pPr>
      <w:bookmarkStart w:id="241" w:name="_Toc388168682"/>
      <w:bookmarkStart w:id="242" w:name="_Toc397285561"/>
      <w:r>
        <w:t xml:space="preserve">Tabela </w:t>
      </w:r>
      <w:fldSimple w:instr=" SEQ Tabela \* ARABIC ">
        <w:r w:rsidR="00064EEB">
          <w:rPr>
            <w:noProof/>
          </w:rPr>
          <w:t>16</w:t>
        </w:r>
      </w:fldSimple>
      <w:r>
        <w:t xml:space="preserve"> - Escopo do Sistema</w:t>
      </w:r>
      <w:bookmarkEnd w:id="241"/>
      <w:bookmarkEnd w:id="242"/>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5"/>
        <w:gridCol w:w="1099"/>
      </w:tblGrid>
      <w:tr w:rsidR="00EB1294" w14:paraId="0E045694" w14:textId="77777777" w:rsidTr="00DA162D">
        <w:tc>
          <w:tcPr>
            <w:tcW w:w="3227" w:type="dxa"/>
            <w:shd w:val="solid" w:color="auto" w:fill="auto"/>
          </w:tcPr>
          <w:p w14:paraId="0B8CFABA" w14:textId="77777777" w:rsidR="00EB1294" w:rsidRDefault="00EB1294" w:rsidP="00DA162D">
            <w:bookmarkStart w:id="243" w:name="_Toc378408134"/>
            <w:r>
              <w:t>Caso de Uso</w:t>
            </w:r>
          </w:p>
        </w:tc>
        <w:tc>
          <w:tcPr>
            <w:tcW w:w="5245" w:type="dxa"/>
            <w:shd w:val="solid" w:color="auto" w:fill="auto"/>
          </w:tcPr>
          <w:p w14:paraId="3A7B62CD" w14:textId="77777777" w:rsidR="00EB1294" w:rsidRDefault="00EB1294" w:rsidP="00DA162D">
            <w:r>
              <w:t xml:space="preserve">Razão da Escolha </w:t>
            </w:r>
          </w:p>
        </w:tc>
        <w:tc>
          <w:tcPr>
            <w:tcW w:w="1099" w:type="dxa"/>
            <w:shd w:val="solid" w:color="auto" w:fill="auto"/>
          </w:tcPr>
          <w:p w14:paraId="2A8A12EA" w14:textId="77777777" w:rsidR="00EB1294" w:rsidRDefault="00EB1294" w:rsidP="00DA162D">
            <w:r>
              <w:t>Impl</w:t>
            </w:r>
          </w:p>
        </w:tc>
      </w:tr>
      <w:tr w:rsidR="00EB1294" w14:paraId="46C721C9" w14:textId="77777777" w:rsidTr="00DA162D">
        <w:tc>
          <w:tcPr>
            <w:tcW w:w="3227" w:type="dxa"/>
          </w:tcPr>
          <w:p w14:paraId="577A2EC0" w14:textId="77777777" w:rsidR="00EB1294" w:rsidRPr="00814A28" w:rsidRDefault="00EB1294" w:rsidP="00DA162D">
            <w:pPr>
              <w:jc w:val="left"/>
              <w:rPr>
                <w:color w:val="8DB3E2" w:themeColor="text2" w:themeTint="66"/>
              </w:rPr>
            </w:pPr>
            <w:bookmarkStart w:id="244" w:name="OLE_LINK2"/>
            <w:bookmarkStart w:id="245" w:name="OLE_LINK6"/>
            <w:r w:rsidRPr="00241D6C">
              <w:t>UC01</w:t>
            </w:r>
            <w:r>
              <w:t xml:space="preserve"> </w:t>
            </w:r>
            <w:r w:rsidRPr="00241D6C">
              <w:t xml:space="preserve">- </w:t>
            </w:r>
            <w:bookmarkStart w:id="246" w:name="OLE_LINK1"/>
            <w:r w:rsidRPr="00241D6C">
              <w:t>Verificar resultado do exame online</w:t>
            </w:r>
            <w:bookmarkEnd w:id="244"/>
            <w:bookmarkEnd w:id="245"/>
            <w:bookmarkEnd w:id="246"/>
          </w:p>
        </w:tc>
        <w:tc>
          <w:tcPr>
            <w:tcW w:w="5245" w:type="dxa"/>
          </w:tcPr>
          <w:p w14:paraId="0560646E" w14:textId="77777777" w:rsidR="00EB1294" w:rsidRPr="00B22B52" w:rsidRDefault="00EB1294" w:rsidP="00DA162D">
            <w:r>
              <w:t>Praticidade para o paciente.</w:t>
            </w:r>
          </w:p>
        </w:tc>
        <w:tc>
          <w:tcPr>
            <w:tcW w:w="1099" w:type="dxa"/>
          </w:tcPr>
          <w:p w14:paraId="5DF979EB" w14:textId="77777777" w:rsidR="00EB1294" w:rsidRDefault="00EB1294" w:rsidP="00DA162D">
            <w:pPr>
              <w:jc w:val="center"/>
            </w:pPr>
            <w:bookmarkStart w:id="247" w:name="OLE_LINK134"/>
            <w:bookmarkStart w:id="248" w:name="OLE_LINK135"/>
            <w:bookmarkStart w:id="249" w:name="OLE_LINK136"/>
            <w:r>
              <w:t>S</w:t>
            </w:r>
            <w:bookmarkEnd w:id="247"/>
            <w:bookmarkEnd w:id="248"/>
            <w:bookmarkEnd w:id="249"/>
          </w:p>
        </w:tc>
      </w:tr>
      <w:tr w:rsidR="00EB1294" w14:paraId="7545B292" w14:textId="77777777" w:rsidTr="00DA162D">
        <w:tc>
          <w:tcPr>
            <w:tcW w:w="3227" w:type="dxa"/>
          </w:tcPr>
          <w:p w14:paraId="6067E7B2" w14:textId="77777777" w:rsidR="00EB1294" w:rsidRDefault="00EB1294" w:rsidP="00DA162D">
            <w:pPr>
              <w:jc w:val="left"/>
            </w:pPr>
            <w:bookmarkStart w:id="250" w:name="OLE_LINK7"/>
            <w:bookmarkStart w:id="251" w:name="OLE_LINK8"/>
            <w:r w:rsidRPr="00241D6C">
              <w:t>UC0</w:t>
            </w:r>
            <w:r>
              <w:t xml:space="preserve">2 </w:t>
            </w:r>
            <w:r w:rsidRPr="00241D6C">
              <w:t xml:space="preserve">- </w:t>
            </w:r>
            <w:r>
              <w:t>Cadastrar pacientes no sistema</w:t>
            </w:r>
            <w:bookmarkEnd w:id="250"/>
            <w:bookmarkEnd w:id="251"/>
          </w:p>
        </w:tc>
        <w:tc>
          <w:tcPr>
            <w:tcW w:w="5245" w:type="dxa"/>
          </w:tcPr>
          <w:p w14:paraId="0D30830A" w14:textId="77777777" w:rsidR="00EB1294" w:rsidRDefault="00EB1294" w:rsidP="00DA162D">
            <w:r>
              <w:t>Controle de pacientes para a clínica.</w:t>
            </w:r>
          </w:p>
        </w:tc>
        <w:tc>
          <w:tcPr>
            <w:tcW w:w="1099" w:type="dxa"/>
          </w:tcPr>
          <w:p w14:paraId="191FD547" w14:textId="77777777" w:rsidR="00EB1294" w:rsidRDefault="00EB1294" w:rsidP="00DA162D">
            <w:pPr>
              <w:jc w:val="center"/>
            </w:pPr>
            <w:r>
              <w:t>S</w:t>
            </w:r>
          </w:p>
        </w:tc>
      </w:tr>
      <w:tr w:rsidR="00EB1294" w14:paraId="735065EA" w14:textId="77777777" w:rsidTr="00DA162D">
        <w:tc>
          <w:tcPr>
            <w:tcW w:w="3227" w:type="dxa"/>
          </w:tcPr>
          <w:p w14:paraId="0DE08A92" w14:textId="77777777" w:rsidR="00EB1294" w:rsidRDefault="00EB1294" w:rsidP="00DA162D">
            <w:pPr>
              <w:jc w:val="left"/>
            </w:pPr>
            <w:bookmarkStart w:id="252" w:name="OLE_LINK9"/>
            <w:r w:rsidRPr="00241D6C">
              <w:t>UC0</w:t>
            </w:r>
            <w:r>
              <w:t xml:space="preserve">3 </w:t>
            </w:r>
            <w:r w:rsidRPr="00241D6C">
              <w:t xml:space="preserve">- </w:t>
            </w:r>
            <w:r>
              <w:t>Gerar relatórios de fluxo de exames</w:t>
            </w:r>
            <w:bookmarkEnd w:id="252"/>
          </w:p>
        </w:tc>
        <w:tc>
          <w:tcPr>
            <w:tcW w:w="5245" w:type="dxa"/>
          </w:tcPr>
          <w:p w14:paraId="7A30BC81" w14:textId="77777777" w:rsidR="00EB1294" w:rsidRDefault="00EB1294" w:rsidP="00DA162D">
            <w:r>
              <w:t>Controle para gestão de exames da clínica.</w:t>
            </w:r>
          </w:p>
        </w:tc>
        <w:tc>
          <w:tcPr>
            <w:tcW w:w="1099" w:type="dxa"/>
          </w:tcPr>
          <w:p w14:paraId="3ABCAD48" w14:textId="77777777" w:rsidR="00EB1294" w:rsidRDefault="00EB1294" w:rsidP="00DA162D">
            <w:pPr>
              <w:jc w:val="center"/>
            </w:pPr>
            <w:r>
              <w:t>S</w:t>
            </w:r>
          </w:p>
        </w:tc>
      </w:tr>
      <w:tr w:rsidR="00EB1294" w14:paraId="11C189E3" w14:textId="77777777" w:rsidTr="00DA162D">
        <w:tc>
          <w:tcPr>
            <w:tcW w:w="3227" w:type="dxa"/>
          </w:tcPr>
          <w:p w14:paraId="6E62BC23" w14:textId="77777777" w:rsidR="00EB1294" w:rsidRPr="00241D6C" w:rsidRDefault="00EB1294" w:rsidP="00DA162D">
            <w:pPr>
              <w:jc w:val="left"/>
            </w:pPr>
            <w:bookmarkStart w:id="253" w:name="OLE_LINK28"/>
            <w:r w:rsidRPr="00241D6C">
              <w:t>UC0</w:t>
            </w:r>
            <w:r>
              <w:t xml:space="preserve">5 </w:t>
            </w:r>
            <w:r w:rsidRPr="00241D6C">
              <w:t xml:space="preserve">- </w:t>
            </w:r>
            <w:r>
              <w:t>Cadastrar Gestores</w:t>
            </w:r>
            <w:bookmarkEnd w:id="253"/>
          </w:p>
        </w:tc>
        <w:tc>
          <w:tcPr>
            <w:tcW w:w="5245" w:type="dxa"/>
          </w:tcPr>
          <w:p w14:paraId="5CD88DEA" w14:textId="77777777" w:rsidR="00EB1294" w:rsidRDefault="00EB1294" w:rsidP="00DA162D">
            <w:r>
              <w:t>Permitir o acesso a funcionários.</w:t>
            </w:r>
          </w:p>
        </w:tc>
        <w:tc>
          <w:tcPr>
            <w:tcW w:w="1099" w:type="dxa"/>
          </w:tcPr>
          <w:p w14:paraId="7AC925F1" w14:textId="77777777" w:rsidR="00EB1294" w:rsidRDefault="00EB1294" w:rsidP="00DA162D">
            <w:pPr>
              <w:jc w:val="center"/>
            </w:pPr>
            <w:r>
              <w:t>S</w:t>
            </w:r>
          </w:p>
        </w:tc>
      </w:tr>
      <w:tr w:rsidR="00EB1294" w14:paraId="282B72C3" w14:textId="77777777" w:rsidTr="00DA162D">
        <w:tc>
          <w:tcPr>
            <w:tcW w:w="3227" w:type="dxa"/>
          </w:tcPr>
          <w:p w14:paraId="48D37C57" w14:textId="77777777" w:rsidR="00EB1294" w:rsidRPr="00241D6C" w:rsidRDefault="00EB1294" w:rsidP="00DA162D">
            <w:pPr>
              <w:jc w:val="left"/>
            </w:pPr>
            <w:bookmarkStart w:id="254" w:name="OLE_LINK48"/>
            <w:bookmarkStart w:id="255" w:name="OLE_LINK49"/>
            <w:r w:rsidRPr="00241D6C">
              <w:t>UC0</w:t>
            </w:r>
            <w:r>
              <w:t xml:space="preserve">6 </w:t>
            </w:r>
            <w:r w:rsidRPr="00241D6C">
              <w:t xml:space="preserve">- </w:t>
            </w:r>
            <w:r>
              <w:t>Tirar duvidas</w:t>
            </w:r>
            <w:bookmarkEnd w:id="254"/>
            <w:bookmarkEnd w:id="255"/>
          </w:p>
        </w:tc>
        <w:tc>
          <w:tcPr>
            <w:tcW w:w="5245" w:type="dxa"/>
          </w:tcPr>
          <w:p w14:paraId="7455FC41" w14:textId="77777777" w:rsidR="00EB1294" w:rsidRDefault="00EB1294" w:rsidP="00DA162D">
            <w:r>
              <w:t>Disponibilizar meio de contato para o cliente tirar as dúvidas.</w:t>
            </w:r>
          </w:p>
        </w:tc>
        <w:tc>
          <w:tcPr>
            <w:tcW w:w="1099" w:type="dxa"/>
          </w:tcPr>
          <w:p w14:paraId="21BB43F9" w14:textId="77777777" w:rsidR="00EB1294" w:rsidRDefault="00EB1294" w:rsidP="00DA162D">
            <w:pPr>
              <w:jc w:val="center"/>
            </w:pPr>
            <w:r>
              <w:t>S</w:t>
            </w:r>
          </w:p>
        </w:tc>
      </w:tr>
      <w:tr w:rsidR="00EB1294" w14:paraId="567B3C29" w14:textId="77777777" w:rsidTr="00DA162D">
        <w:tc>
          <w:tcPr>
            <w:tcW w:w="3227" w:type="dxa"/>
          </w:tcPr>
          <w:p w14:paraId="25DE6B5F" w14:textId="77777777" w:rsidR="00EB1294" w:rsidRPr="00241D6C" w:rsidRDefault="00EB1294" w:rsidP="00DA162D">
            <w:pPr>
              <w:jc w:val="left"/>
            </w:pPr>
            <w:bookmarkStart w:id="256" w:name="OLE_LINK50"/>
            <w:r w:rsidRPr="00241D6C">
              <w:t>UC0</w:t>
            </w:r>
            <w:r>
              <w:t xml:space="preserve">8 </w:t>
            </w:r>
            <w:r w:rsidRPr="00241D6C">
              <w:t xml:space="preserve">- </w:t>
            </w:r>
            <w:r>
              <w:t>Gerar código de verificação de exame</w:t>
            </w:r>
            <w:bookmarkEnd w:id="256"/>
          </w:p>
        </w:tc>
        <w:tc>
          <w:tcPr>
            <w:tcW w:w="5245" w:type="dxa"/>
          </w:tcPr>
          <w:p w14:paraId="60C9EEC1" w14:textId="77777777" w:rsidR="00EB1294" w:rsidRDefault="00EB1294" w:rsidP="00DA162D">
            <w:r>
              <w:t>Permitir ao paciente acesso e acompanhamento online aos resultados de exames.</w:t>
            </w:r>
          </w:p>
        </w:tc>
        <w:tc>
          <w:tcPr>
            <w:tcW w:w="1099" w:type="dxa"/>
          </w:tcPr>
          <w:p w14:paraId="3DD95AC0" w14:textId="77777777" w:rsidR="00EB1294" w:rsidRDefault="00EB1294" w:rsidP="00DA162D">
            <w:pPr>
              <w:jc w:val="center"/>
            </w:pPr>
            <w:r>
              <w:t>S</w:t>
            </w:r>
          </w:p>
        </w:tc>
      </w:tr>
      <w:tr w:rsidR="00EB1294" w14:paraId="17851072" w14:textId="77777777" w:rsidTr="00DA162D">
        <w:tc>
          <w:tcPr>
            <w:tcW w:w="3227" w:type="dxa"/>
          </w:tcPr>
          <w:p w14:paraId="50BFC484" w14:textId="77777777" w:rsidR="00EB1294" w:rsidRPr="00241D6C" w:rsidRDefault="00EB1294" w:rsidP="00DA162D">
            <w:pPr>
              <w:jc w:val="left"/>
            </w:pPr>
            <w:bookmarkStart w:id="257" w:name="OLE_LINK72"/>
            <w:bookmarkStart w:id="258" w:name="OLE_LINK73"/>
            <w:bookmarkStart w:id="259" w:name="OLE_LINK74"/>
            <w:bookmarkStart w:id="260" w:name="OLE_LINK51"/>
            <w:bookmarkStart w:id="261" w:name="OLE_LINK52"/>
            <w:r w:rsidRPr="00241D6C">
              <w:t>UC</w:t>
            </w:r>
            <w:r>
              <w:t xml:space="preserve">09 </w:t>
            </w:r>
            <w:r w:rsidRPr="00241D6C">
              <w:t xml:space="preserve">- </w:t>
            </w:r>
            <w:bookmarkEnd w:id="257"/>
            <w:bookmarkEnd w:id="258"/>
            <w:bookmarkEnd w:id="259"/>
            <w:r>
              <w:t>Login</w:t>
            </w:r>
            <w:bookmarkEnd w:id="260"/>
            <w:bookmarkEnd w:id="261"/>
          </w:p>
        </w:tc>
        <w:tc>
          <w:tcPr>
            <w:tcW w:w="5245" w:type="dxa"/>
          </w:tcPr>
          <w:p w14:paraId="67E2CAB3" w14:textId="77777777" w:rsidR="00EB1294" w:rsidRDefault="00EB1294" w:rsidP="00DA162D">
            <w:r>
              <w:t>Logar no sistema.</w:t>
            </w:r>
          </w:p>
        </w:tc>
        <w:tc>
          <w:tcPr>
            <w:tcW w:w="1099" w:type="dxa"/>
          </w:tcPr>
          <w:p w14:paraId="02873190" w14:textId="77777777" w:rsidR="00EB1294" w:rsidRDefault="00EB1294" w:rsidP="00DA162D">
            <w:pPr>
              <w:jc w:val="center"/>
            </w:pPr>
            <w:r>
              <w:t>S</w:t>
            </w:r>
          </w:p>
        </w:tc>
      </w:tr>
      <w:bookmarkEnd w:id="243"/>
    </w:tbl>
    <w:p w14:paraId="66D4A28E" w14:textId="77777777" w:rsidR="00301E38" w:rsidRDefault="00301E38" w:rsidP="002C0578"/>
    <w:p w14:paraId="066D1AD3" w14:textId="77777777" w:rsidR="00EB1294" w:rsidRDefault="00EB1294" w:rsidP="002C0578"/>
    <w:p w14:paraId="22AAC016" w14:textId="77777777" w:rsidR="00301E38" w:rsidRDefault="00301E38">
      <w:pPr>
        <w:pStyle w:val="Cabealho2"/>
      </w:pPr>
      <w:bookmarkStart w:id="262" w:name="_Toc397285586"/>
      <w:r>
        <w:t>An</w:t>
      </w:r>
      <w:r w:rsidR="00873A33">
        <w:t>á</w:t>
      </w:r>
      <w:r>
        <w:t xml:space="preserve">lise de Contexto </w:t>
      </w:r>
      <w:r w:rsidR="00E33A2A">
        <w:t>do Usuário</w:t>
      </w:r>
      <w:bookmarkEnd w:id="262"/>
    </w:p>
    <w:p w14:paraId="0B97BEA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577991B0" w14:textId="77777777" w:rsidR="00873A33" w:rsidRDefault="00873A33" w:rsidP="00186131">
      <w:pPr>
        <w:rPr>
          <w:color w:val="0000FF"/>
        </w:rPr>
      </w:pPr>
    </w:p>
    <w:p w14:paraId="6DD6ED4B" w14:textId="77777777" w:rsidR="00873A33" w:rsidRPr="006C7D88" w:rsidRDefault="00873A33" w:rsidP="00873A33">
      <w:pPr>
        <w:rPr>
          <w:b/>
        </w:rPr>
      </w:pPr>
      <w:r w:rsidRPr="006C7D88">
        <w:rPr>
          <w:b/>
        </w:rPr>
        <w:t>3.5.1. Técnica 1</w:t>
      </w:r>
    </w:p>
    <w:p w14:paraId="695A46B6" w14:textId="77777777" w:rsidR="00873A33" w:rsidRPr="006C7D88" w:rsidRDefault="00873A33" w:rsidP="00873A33">
      <w:r w:rsidRPr="006C7D88">
        <w:tab/>
        <w:t>Descrição do funcionamento da 1ª técnica escolhida.</w:t>
      </w:r>
    </w:p>
    <w:p w14:paraId="4757A6AF" w14:textId="77777777" w:rsidR="00873A33" w:rsidRPr="00873A33" w:rsidRDefault="00873A33" w:rsidP="00873A33">
      <w:pPr>
        <w:ind w:left="709"/>
        <w:rPr>
          <w:color w:val="FF0000"/>
        </w:rPr>
      </w:pPr>
    </w:p>
    <w:p w14:paraId="08A25700" w14:textId="77777777" w:rsidR="00873A33" w:rsidRPr="006C7D88" w:rsidRDefault="00873A33" w:rsidP="00873A33">
      <w:pPr>
        <w:ind w:left="709"/>
        <w:rPr>
          <w:b/>
        </w:rPr>
      </w:pPr>
      <w:r w:rsidRPr="006C7D88">
        <w:rPr>
          <w:b/>
        </w:rPr>
        <w:t>Metodologia</w:t>
      </w:r>
    </w:p>
    <w:p w14:paraId="56F06328"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14:paraId="5F18CC4C" w14:textId="77777777" w:rsidR="00873A33" w:rsidRPr="006C7D88" w:rsidRDefault="00873A33" w:rsidP="00873A33">
      <w:pPr>
        <w:ind w:left="709"/>
      </w:pPr>
    </w:p>
    <w:p w14:paraId="5562667C" w14:textId="77777777" w:rsidR="00873A33" w:rsidRPr="006C7D88" w:rsidRDefault="00873A33" w:rsidP="00873A33">
      <w:pPr>
        <w:ind w:left="709"/>
        <w:rPr>
          <w:b/>
        </w:rPr>
      </w:pPr>
      <w:r w:rsidRPr="006C7D88">
        <w:rPr>
          <w:b/>
        </w:rPr>
        <w:t>Dados Coletados</w:t>
      </w:r>
    </w:p>
    <w:p w14:paraId="3B028BF2"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6BBFA824" w14:textId="77777777" w:rsidR="00873A33" w:rsidRPr="006C7D88" w:rsidRDefault="00873A33" w:rsidP="00873A33"/>
    <w:p w14:paraId="32A25621" w14:textId="77777777" w:rsidR="00873A33" w:rsidRPr="006C7D88" w:rsidRDefault="00873A33" w:rsidP="00873A33">
      <w:pPr>
        <w:rPr>
          <w:b/>
        </w:rPr>
      </w:pPr>
      <w:r w:rsidRPr="006C7D88">
        <w:rPr>
          <w:b/>
        </w:rPr>
        <w:t>3.5.2. Técnica 2</w:t>
      </w:r>
    </w:p>
    <w:p w14:paraId="18CEFCF1" w14:textId="77777777" w:rsidR="00873A33" w:rsidRPr="006C7D88" w:rsidRDefault="00873A33" w:rsidP="00873A33">
      <w:r w:rsidRPr="006C7D88">
        <w:tab/>
        <w:t>Descrição do funcionamento da 2ª técnica escolhida.</w:t>
      </w:r>
    </w:p>
    <w:p w14:paraId="57CA71EE" w14:textId="77777777" w:rsidR="00873A33" w:rsidRPr="006C7D88" w:rsidRDefault="00873A33" w:rsidP="00873A33">
      <w:pPr>
        <w:ind w:left="709"/>
      </w:pPr>
    </w:p>
    <w:p w14:paraId="0C81A323" w14:textId="77777777" w:rsidR="00873A33" w:rsidRPr="006C7D88" w:rsidRDefault="00873A33" w:rsidP="00873A33">
      <w:pPr>
        <w:ind w:left="709"/>
        <w:rPr>
          <w:b/>
        </w:rPr>
      </w:pPr>
      <w:r w:rsidRPr="006C7D88">
        <w:rPr>
          <w:b/>
        </w:rPr>
        <w:t>Metodologia</w:t>
      </w:r>
    </w:p>
    <w:p w14:paraId="645C29DD"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EBEED4F" w14:textId="77777777" w:rsidR="00873A33" w:rsidRPr="00873A33" w:rsidRDefault="00873A33" w:rsidP="00873A33">
      <w:pPr>
        <w:ind w:left="709"/>
        <w:rPr>
          <w:color w:val="FF0000"/>
        </w:rPr>
      </w:pPr>
    </w:p>
    <w:p w14:paraId="3DA2CA5D" w14:textId="77777777" w:rsidR="00873A33" w:rsidRPr="006C7D88" w:rsidRDefault="00873A33" w:rsidP="00873A33">
      <w:pPr>
        <w:ind w:left="709"/>
        <w:rPr>
          <w:b/>
        </w:rPr>
      </w:pPr>
      <w:r w:rsidRPr="006C7D88">
        <w:rPr>
          <w:b/>
        </w:rPr>
        <w:t>Dados Coletados</w:t>
      </w:r>
    </w:p>
    <w:p w14:paraId="293A2362"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366C3906" w14:textId="77777777" w:rsidR="00301E38" w:rsidRPr="006C7D88" w:rsidRDefault="00301E38" w:rsidP="00784EC4"/>
    <w:p w14:paraId="70D46D86" w14:textId="77777777" w:rsidR="00301E38" w:rsidRDefault="00301E38">
      <w:pPr>
        <w:pStyle w:val="Cabealho1"/>
        <w:pageBreakBefore/>
      </w:pPr>
      <w:bookmarkStart w:id="263" w:name="_Toc397285587"/>
      <w:r>
        <w:lastRenderedPageBreak/>
        <w:t>Projeto do Software</w:t>
      </w:r>
      <w:bookmarkEnd w:id="263"/>
    </w:p>
    <w:p w14:paraId="207A9F6C" w14:textId="77777777" w:rsidR="006249C4" w:rsidRDefault="006249C4" w:rsidP="00C32227">
      <w:pPr>
        <w:pStyle w:val="Cabealho2"/>
      </w:pPr>
      <w:bookmarkStart w:id="264" w:name="_Toc397285588"/>
      <w:r>
        <w:t>Arquitetura de Software</w:t>
      </w:r>
      <w:bookmarkEnd w:id="264"/>
    </w:p>
    <w:p w14:paraId="1B42C1E3"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6B14D829"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19B58DAA" w14:textId="77777777" w:rsidR="00A66EE8" w:rsidRDefault="00A66EE8" w:rsidP="00A17039">
      <w:pPr>
        <w:rPr>
          <w:color w:val="0000FF"/>
        </w:rPr>
      </w:pPr>
      <w:r>
        <w:rPr>
          <w:color w:val="0000FF"/>
        </w:rPr>
        <w:t>Exemplo de camadas: Apresentação, com páginas JSP; Controle, com Servlets; e Modelo com classes de acesso a dados.</w:t>
      </w:r>
    </w:p>
    <w:p w14:paraId="65087478" w14:textId="77777777" w:rsidR="00A17039" w:rsidRDefault="00A17039" w:rsidP="00A17039">
      <w:pPr>
        <w:rPr>
          <w:color w:val="0000FF"/>
        </w:rPr>
      </w:pPr>
    </w:p>
    <w:p w14:paraId="106904E6" w14:textId="77777777" w:rsidR="00A17039" w:rsidRDefault="00A17039" w:rsidP="00A17039">
      <w:pPr>
        <w:pStyle w:val="Cabealho3"/>
      </w:pPr>
      <w:bookmarkStart w:id="265" w:name="_Toc397285589"/>
      <w:r>
        <w:t>Realização de Casos de Uso</w:t>
      </w:r>
      <w:bookmarkEnd w:id="265"/>
    </w:p>
    <w:p w14:paraId="27EDB536"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654DA14C" w14:textId="77777777" w:rsidR="007B51AB" w:rsidRDefault="007B51AB" w:rsidP="00A17039">
      <w:pPr>
        <w:rPr>
          <w:color w:val="0000FF"/>
        </w:rPr>
      </w:pPr>
      <w:r>
        <w:rPr>
          <w:color w:val="0000FF"/>
        </w:rPr>
        <w:t>Exemplo:</w:t>
      </w:r>
    </w:p>
    <w:p w14:paraId="6E31C1CA"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05E452C7" w14:textId="77777777" w:rsidR="006249C4" w:rsidRDefault="00A66EE8" w:rsidP="006249C4">
      <w:pPr>
        <w:rPr>
          <w:color w:val="0000FF"/>
        </w:rPr>
      </w:pPr>
      <w:r>
        <w:rPr>
          <w:noProof/>
          <w:color w:val="0000FF"/>
        </w:rPr>
        <w:lastRenderedPageBreak/>
        <w:drawing>
          <wp:inline distT="0" distB="0" distL="0" distR="0" wp14:anchorId="362E31A6" wp14:editId="25338B91">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23486174" w14:textId="77777777" w:rsidR="00C32227" w:rsidRPr="00093402" w:rsidRDefault="00C32227" w:rsidP="00C32227">
      <w:pPr>
        <w:pStyle w:val="Cabealho2"/>
      </w:pPr>
      <w:bookmarkStart w:id="266" w:name="_Toc397285590"/>
      <w:r w:rsidRPr="00093402">
        <w:rPr>
          <w:i/>
        </w:rPr>
        <w:t>Guidelines</w:t>
      </w:r>
      <w:r w:rsidRPr="00093402">
        <w:t xml:space="preserve"> de </w:t>
      </w:r>
      <w:r w:rsidR="00E06D5D" w:rsidRPr="00093402">
        <w:t>Interface</w:t>
      </w:r>
      <w:bookmarkEnd w:id="266"/>
    </w:p>
    <w:p w14:paraId="2ACF6BB8" w14:textId="77777777" w:rsidR="00C32227"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p w14:paraId="72643DBE" w14:textId="77777777" w:rsidR="00064EEB" w:rsidRDefault="00064EEB" w:rsidP="00C32227">
      <w:pPr>
        <w:rPr>
          <w:color w:val="0000FF"/>
        </w:rPr>
      </w:pPr>
    </w:p>
    <w:p w14:paraId="0AA1A24E" w14:textId="77777777" w:rsidR="00064EEB" w:rsidRPr="00093402" w:rsidRDefault="00064EEB" w:rsidP="00064EEB">
      <w:pPr>
        <w:pStyle w:val="Legenda"/>
        <w:rPr>
          <w:color w:val="0000FF"/>
        </w:rPr>
      </w:pPr>
      <w:bookmarkStart w:id="267" w:name="_Toc397285562"/>
      <w:r>
        <w:t xml:space="preserve">Tabela </w:t>
      </w:r>
      <w:fldSimple w:instr=" SEQ Tabela \* ARABIC ">
        <w:r>
          <w:rPr>
            <w:noProof/>
          </w:rPr>
          <w:t>17</w:t>
        </w:r>
      </w:fldSimple>
      <w:r>
        <w:t xml:space="preserve"> - Guidelines</w:t>
      </w:r>
      <w:bookmarkEnd w:id="2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432D0716" w14:textId="77777777" w:rsidTr="00064EEB">
        <w:trPr>
          <w:jc w:val="center"/>
        </w:trPr>
        <w:tc>
          <w:tcPr>
            <w:tcW w:w="3120" w:type="dxa"/>
          </w:tcPr>
          <w:p w14:paraId="75DC3C9C" w14:textId="77777777"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14:paraId="1D0E284E" w14:textId="77777777"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14:paraId="0B3A6079" w14:textId="77777777" w:rsidTr="00064EEB">
        <w:trPr>
          <w:jc w:val="center"/>
        </w:trPr>
        <w:tc>
          <w:tcPr>
            <w:tcW w:w="3120" w:type="dxa"/>
          </w:tcPr>
          <w:p w14:paraId="3175AD29"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0A80D36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14:paraId="7F6047C7" w14:textId="77777777" w:rsidTr="00064EEB">
        <w:trPr>
          <w:jc w:val="center"/>
        </w:trPr>
        <w:tc>
          <w:tcPr>
            <w:tcW w:w="3120" w:type="dxa"/>
          </w:tcPr>
          <w:p w14:paraId="5993BDD3"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13E6268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14:paraId="7187B649" w14:textId="77777777" w:rsidTr="00064EEB">
        <w:trPr>
          <w:jc w:val="center"/>
        </w:trPr>
        <w:tc>
          <w:tcPr>
            <w:tcW w:w="3120" w:type="dxa"/>
          </w:tcPr>
          <w:p w14:paraId="2BAE957B"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63A950A5"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14:paraId="7E690162" w14:textId="77777777" w:rsidR="00E06D5D" w:rsidRPr="00E06D5D" w:rsidRDefault="00E06D5D" w:rsidP="00C32227">
      <w:pPr>
        <w:rPr>
          <w:color w:val="FF0000"/>
        </w:rPr>
      </w:pPr>
    </w:p>
    <w:p w14:paraId="1D66F7FA" w14:textId="77777777" w:rsidR="00C32227" w:rsidRPr="00C32227" w:rsidRDefault="00C32227" w:rsidP="00C32227"/>
    <w:p w14:paraId="1243F08A" w14:textId="77777777" w:rsidR="00301E38" w:rsidRDefault="00301E38">
      <w:pPr>
        <w:pStyle w:val="Cabealho2"/>
      </w:pPr>
      <w:bookmarkStart w:id="268" w:name="_Toc397285591"/>
      <w:r>
        <w:lastRenderedPageBreak/>
        <w:t>Protótipo das telas</w:t>
      </w:r>
      <w:bookmarkEnd w:id="268"/>
    </w:p>
    <w:p w14:paraId="536F92E2"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7A62BD24" w14:textId="77777777" w:rsidR="00BF53DF" w:rsidRPr="00725F5C" w:rsidRDefault="00BF53DF" w:rsidP="002C0578">
      <w:pPr>
        <w:rPr>
          <w:color w:val="0000FF"/>
        </w:rPr>
      </w:pPr>
    </w:p>
    <w:p w14:paraId="38FF1480" w14:textId="77777777" w:rsidR="00301E38" w:rsidRPr="00E06D5D" w:rsidRDefault="00301E38" w:rsidP="00E06D5D">
      <w:pPr>
        <w:pStyle w:val="Cabealho3"/>
        <w:spacing w:after="0" w:line="360" w:lineRule="auto"/>
        <w:rPr>
          <w:szCs w:val="24"/>
        </w:rPr>
      </w:pPr>
      <w:bookmarkStart w:id="269" w:name="_Toc397285592"/>
      <w:r w:rsidRPr="00E06D5D">
        <w:rPr>
          <w:szCs w:val="24"/>
        </w:rPr>
        <w:t>Baixa Fidelidade</w:t>
      </w:r>
      <w:bookmarkEnd w:id="269"/>
    </w:p>
    <w:p w14:paraId="2CC2473F"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14:paraId="34340013"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49F3979E" w14:textId="77777777" w:rsidR="00EE51EB" w:rsidRPr="00E06D5D" w:rsidRDefault="00EE51EB" w:rsidP="00E06D5D">
      <w:pPr>
        <w:rPr>
          <w:color w:val="FF0000"/>
        </w:rPr>
      </w:pPr>
    </w:p>
    <w:p w14:paraId="210C6383" w14:textId="77777777" w:rsidR="00301E38" w:rsidRPr="008F62B9" w:rsidRDefault="00301E38" w:rsidP="00E06D5D">
      <w:pPr>
        <w:rPr>
          <w:color w:val="0000FF"/>
        </w:rPr>
      </w:pPr>
    </w:p>
    <w:p w14:paraId="73526DA1" w14:textId="77777777" w:rsidR="00301E38" w:rsidRDefault="00301E38" w:rsidP="002C0578"/>
    <w:p w14:paraId="3C44BFE9" w14:textId="77777777" w:rsidR="00301E38" w:rsidRDefault="00301E38">
      <w:pPr>
        <w:pStyle w:val="Cabealho3"/>
      </w:pPr>
      <w:bookmarkStart w:id="270" w:name="_Toc397285593"/>
      <w:r>
        <w:t>Alta Fidelidade</w:t>
      </w:r>
      <w:bookmarkEnd w:id="270"/>
    </w:p>
    <w:p w14:paraId="3483226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25CB1A84"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7BC4F8A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14:paraId="4E84933C"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4F1139D7" w14:textId="77777777" w:rsidR="00301E38" w:rsidRDefault="00301E38" w:rsidP="002C0578"/>
    <w:p w14:paraId="62E4CD29" w14:textId="77777777" w:rsidR="00301E38" w:rsidRDefault="00301E38">
      <w:pPr>
        <w:pStyle w:val="Cabealho2"/>
      </w:pPr>
      <w:bookmarkStart w:id="271" w:name="_Toc397285594"/>
      <w:r>
        <w:lastRenderedPageBreak/>
        <w:t>Projeto do Banco de Dados</w:t>
      </w:r>
      <w:bookmarkEnd w:id="271"/>
    </w:p>
    <w:p w14:paraId="7E9F98D9"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4BB7BFCE" w14:textId="77777777" w:rsidR="00535365" w:rsidRPr="00D53748" w:rsidRDefault="00535365" w:rsidP="00784EC4"/>
    <w:p w14:paraId="63462F28" w14:textId="77777777" w:rsidR="00535365" w:rsidRPr="00D53748" w:rsidRDefault="00535365" w:rsidP="00535365">
      <w:pPr>
        <w:pStyle w:val="Cabealho3"/>
      </w:pPr>
      <w:bookmarkStart w:id="272" w:name="_Toc397285595"/>
      <w:bookmarkStart w:id="273" w:name="_Toc269829200"/>
      <w:r w:rsidRPr="00D53748">
        <w:t>Modelo Conceitual</w:t>
      </w:r>
      <w:bookmarkEnd w:id="272"/>
      <w:r w:rsidRPr="00D53748">
        <w:t xml:space="preserve"> </w:t>
      </w:r>
      <w:bookmarkEnd w:id="273"/>
    </w:p>
    <w:p w14:paraId="168BEBE6" w14:textId="77777777" w:rsidR="00535365" w:rsidRDefault="00535365" w:rsidP="002C0578"/>
    <w:p w14:paraId="10E58C48" w14:textId="77777777" w:rsidR="00535365" w:rsidRPr="000E0E05" w:rsidRDefault="00535365" w:rsidP="002C0578">
      <w:pPr>
        <w:rPr>
          <w:color w:val="0000FF"/>
        </w:rPr>
      </w:pPr>
      <w:r w:rsidRPr="000E0E05">
        <w:rPr>
          <w:color w:val="0000FF"/>
        </w:rPr>
        <w:t>O modelo conceitual requisitado é o modelo segundo a notação do Peter Chen.</w:t>
      </w:r>
    </w:p>
    <w:p w14:paraId="514362B3" w14:textId="77777777" w:rsidR="00535365" w:rsidRDefault="00535365" w:rsidP="002C0578"/>
    <w:p w14:paraId="212E3DE1" w14:textId="77777777" w:rsidR="00535365" w:rsidRPr="00D53748" w:rsidRDefault="00535365" w:rsidP="002C0578"/>
    <w:p w14:paraId="060893D8" w14:textId="77777777" w:rsidR="00535365" w:rsidRDefault="00296EE9" w:rsidP="002C0578">
      <w:pPr>
        <w:rPr>
          <w:sz w:val="22"/>
        </w:rPr>
      </w:pPr>
      <w:r>
        <w:rPr>
          <w:noProof/>
          <w:sz w:val="22"/>
        </w:rPr>
        <w:drawing>
          <wp:inline distT="0" distB="0" distL="0" distR="0" wp14:anchorId="457E007C" wp14:editId="0DE5617A">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121C744D" w14:textId="77777777" w:rsidR="00535365" w:rsidRDefault="00535365" w:rsidP="002C0578">
      <w:pPr>
        <w:pStyle w:val="Legenda"/>
      </w:pPr>
      <w:bookmarkStart w:id="274" w:name="_Toc269988822"/>
      <w:bookmarkStart w:id="275" w:name="_Toc397285542"/>
      <w:r w:rsidRPr="002C0578">
        <w:t xml:space="preserve">Figura </w:t>
      </w:r>
      <w:fldSimple w:instr=" SEQ Figura \* ARABIC ">
        <w:r w:rsidR="00064EEB">
          <w:rPr>
            <w:noProof/>
          </w:rPr>
          <w:t>2</w:t>
        </w:r>
      </w:fldSimple>
      <w:r w:rsidRPr="002C0578">
        <w:t xml:space="preserve"> - Diagrama Entidade Relacionamento gerado pela ferramenta brModelo v. 2.0</w:t>
      </w:r>
      <w:bookmarkEnd w:id="274"/>
      <w:bookmarkEnd w:id="275"/>
    </w:p>
    <w:p w14:paraId="68A6759A" w14:textId="77777777" w:rsidR="00064EEB" w:rsidRDefault="00064EEB" w:rsidP="00064EEB"/>
    <w:p w14:paraId="54FA87A9" w14:textId="77777777" w:rsidR="00064EEB" w:rsidRDefault="00064EEB" w:rsidP="00064EEB"/>
    <w:p w14:paraId="2A333BC2" w14:textId="77777777" w:rsidR="00064EEB" w:rsidRDefault="00064EEB" w:rsidP="00064EEB"/>
    <w:p w14:paraId="0A884165" w14:textId="77777777" w:rsidR="00064EEB" w:rsidRPr="00064EEB" w:rsidRDefault="00064EEB" w:rsidP="00064EEB"/>
    <w:p w14:paraId="284170D9" w14:textId="77777777" w:rsidR="00535365" w:rsidRPr="00D53748" w:rsidRDefault="00535365" w:rsidP="002C0578"/>
    <w:p w14:paraId="7192EE4D" w14:textId="77777777" w:rsidR="00535365" w:rsidRPr="00D53748" w:rsidRDefault="00535365" w:rsidP="002C0578">
      <w:pPr>
        <w:pStyle w:val="Cabealho3"/>
      </w:pPr>
      <w:bookmarkStart w:id="276" w:name="_Toc397285596"/>
      <w:r>
        <w:lastRenderedPageBreak/>
        <w:t>Modelo Lógico</w:t>
      </w:r>
      <w:bookmarkEnd w:id="276"/>
    </w:p>
    <w:p w14:paraId="2CCCE607" w14:textId="77777777" w:rsidR="00535365" w:rsidRDefault="00535365" w:rsidP="002C0578"/>
    <w:p w14:paraId="4BA15D4E" w14:textId="77777777" w:rsidR="00535365" w:rsidRPr="00D53748" w:rsidRDefault="00535365" w:rsidP="002C0578"/>
    <w:p w14:paraId="08854D1C" w14:textId="77777777" w:rsidR="00535365" w:rsidRPr="00D53748" w:rsidRDefault="00296EE9" w:rsidP="002C0578">
      <w:r>
        <w:rPr>
          <w:noProof/>
        </w:rPr>
        <w:drawing>
          <wp:inline distT="0" distB="0" distL="0" distR="0" wp14:anchorId="33D94349" wp14:editId="30F729AD">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7CEBE17E" w14:textId="77777777" w:rsidR="00535365" w:rsidRPr="00D53748" w:rsidRDefault="00535365" w:rsidP="002C0578"/>
    <w:p w14:paraId="00369311" w14:textId="77777777" w:rsidR="00535365" w:rsidRPr="002C0578" w:rsidRDefault="00535365" w:rsidP="002C0578">
      <w:pPr>
        <w:pStyle w:val="Legenda"/>
      </w:pPr>
      <w:bookmarkStart w:id="277" w:name="_Toc269988823"/>
      <w:bookmarkStart w:id="278" w:name="_Toc397285543"/>
      <w:r w:rsidRPr="002C0578">
        <w:t xml:space="preserve">Figura </w:t>
      </w:r>
      <w:fldSimple w:instr=" SEQ Figura \* ARABIC ">
        <w:r w:rsidR="00064EEB">
          <w:rPr>
            <w:noProof/>
          </w:rPr>
          <w:t>3</w:t>
        </w:r>
      </w:fldSimple>
      <w:r w:rsidRPr="002C0578">
        <w:t>3 - Modelo Lógico</w:t>
      </w:r>
      <w:bookmarkEnd w:id="277"/>
      <w:bookmarkEnd w:id="278"/>
    </w:p>
    <w:p w14:paraId="48B4A30E" w14:textId="77777777" w:rsidR="00301E38" w:rsidRDefault="00301E38">
      <w:pPr>
        <w:pStyle w:val="Cabealho2"/>
      </w:pPr>
      <w:bookmarkStart w:id="279" w:name="_Toc397285597"/>
      <w:r>
        <w:t>Inspeção de Usabilidade</w:t>
      </w:r>
      <w:bookmarkEnd w:id="279"/>
    </w:p>
    <w:p w14:paraId="54E02C8C" w14:textId="77777777" w:rsidR="00301E38" w:rsidRDefault="00301E38"/>
    <w:p w14:paraId="3719E4A1"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80"/>
      <w:r w:rsidR="006B2E40" w:rsidRPr="00093402">
        <w:rPr>
          <w:i/>
          <w:color w:val="0000FF"/>
        </w:rPr>
        <w:t>guidelines</w:t>
      </w:r>
      <w:r w:rsidR="006B2E40" w:rsidRPr="00093402">
        <w:rPr>
          <w:color w:val="0000FF"/>
        </w:rPr>
        <w:t xml:space="preserve"> </w:t>
      </w:r>
      <w:commentRangeEnd w:id="280"/>
      <w:r w:rsidR="00A93F0F">
        <w:rPr>
          <w:rStyle w:val="Refdecomentrio"/>
        </w:rPr>
        <w:commentReference w:id="280"/>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7764D24C" w14:textId="77777777" w:rsidR="00093402" w:rsidRDefault="00093402" w:rsidP="00325588">
      <w:pPr>
        <w:pStyle w:val="Legenda"/>
        <w:rPr>
          <w:highlight w:val="yellow"/>
        </w:rPr>
      </w:pPr>
    </w:p>
    <w:p w14:paraId="71E49755" w14:textId="77777777" w:rsidR="00C85DEC" w:rsidRPr="006B2E40" w:rsidRDefault="00325588" w:rsidP="00325588">
      <w:pPr>
        <w:pStyle w:val="Legenda"/>
        <w:rPr>
          <w:highlight w:val="yellow"/>
        </w:rPr>
      </w:pPr>
      <w:bookmarkStart w:id="281" w:name="_Toc397285563"/>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064EEB">
        <w:rPr>
          <w:noProof/>
        </w:rPr>
        <w:t>18</w:t>
      </w:r>
      <w:r w:rsidR="00017DFE" w:rsidRPr="00AD1364">
        <w:rPr>
          <w:noProof/>
        </w:rPr>
        <w:fldChar w:fldCharType="end"/>
      </w:r>
      <w:r w:rsidRPr="00AD1364">
        <w:t xml:space="preserve"> </w:t>
      </w:r>
      <w:r w:rsidR="00064EEB">
        <w:t xml:space="preserve">- </w:t>
      </w:r>
      <w:r w:rsidR="00093402" w:rsidRPr="00AD1364">
        <w:t>Relação</w:t>
      </w:r>
      <w:r w:rsidR="00093402" w:rsidRPr="00093402">
        <w:t xml:space="preserve"> de Problemas </w:t>
      </w:r>
      <w:commentRangeStart w:id="282"/>
      <w:r w:rsidR="00093402" w:rsidRPr="00093402">
        <w:t>Encontrados</w:t>
      </w:r>
      <w:commentRangeEnd w:id="282"/>
      <w:r w:rsidR="00852BF8">
        <w:rPr>
          <w:rStyle w:val="Refdecomentrio"/>
          <w:b w:val="0"/>
          <w:bCs w:val="0"/>
        </w:rPr>
        <w:commentReference w:id="282"/>
      </w:r>
      <w:bookmarkEnd w:id="281"/>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826ED7F"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98E7D1B"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A625DF0"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ABA6D98"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D0B3CE7"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32C5E34"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4A97F011"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871FD99"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81AB5F7"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13C3A757"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53F76994" w14:textId="77777777" w:rsidR="006B2E40" w:rsidRPr="00511532" w:rsidRDefault="006B2E40" w:rsidP="00591961">
            <w:pPr>
              <w:spacing w:line="240" w:lineRule="auto"/>
              <w:rPr>
                <w:b/>
                <w:sz w:val="20"/>
                <w:szCs w:val="20"/>
              </w:rPr>
            </w:pPr>
            <w:r w:rsidRPr="00511532">
              <w:rPr>
                <w:b/>
                <w:sz w:val="20"/>
                <w:szCs w:val="20"/>
              </w:rPr>
              <w:t> </w:t>
            </w:r>
          </w:p>
          <w:p w14:paraId="559A3CB7" w14:textId="77777777" w:rsidR="006B2E40" w:rsidRPr="00511532" w:rsidRDefault="006B2E40" w:rsidP="00591961">
            <w:pPr>
              <w:spacing w:line="240" w:lineRule="auto"/>
              <w:rPr>
                <w:b/>
                <w:sz w:val="20"/>
                <w:szCs w:val="20"/>
              </w:rPr>
            </w:pPr>
            <w:r w:rsidRPr="00511532">
              <w:rPr>
                <w:b/>
                <w:sz w:val="20"/>
                <w:szCs w:val="20"/>
              </w:rPr>
              <w:t> </w:t>
            </w:r>
          </w:p>
          <w:p w14:paraId="19180C2E"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168B9871"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1E18E39"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0519F694"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50154563"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5B13B497"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1E03E597"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2A316B8E"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63DE94" w14:textId="77777777" w:rsidR="006B2E40" w:rsidRDefault="006B2E40" w:rsidP="00591961">
            <w:pPr>
              <w:spacing w:line="225" w:lineRule="atLeast"/>
              <w:jc w:val="center"/>
              <w:rPr>
                <w:b/>
                <w:bCs/>
                <w:sz w:val="20"/>
                <w:szCs w:val="20"/>
              </w:rPr>
            </w:pPr>
            <w:r w:rsidRPr="00D2687E">
              <w:rPr>
                <w:b/>
                <w:bCs/>
                <w:sz w:val="20"/>
                <w:szCs w:val="20"/>
              </w:rPr>
              <w:t> </w:t>
            </w:r>
          </w:p>
          <w:p w14:paraId="065E77BC"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712421F7"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1237E330" w14:textId="77777777" w:rsidR="006B2E40" w:rsidRPr="00511532" w:rsidRDefault="006B2E40" w:rsidP="00591961">
            <w:pPr>
              <w:spacing w:line="225" w:lineRule="atLeast"/>
              <w:rPr>
                <w:b/>
                <w:sz w:val="20"/>
                <w:szCs w:val="20"/>
              </w:rPr>
            </w:pPr>
            <w:r w:rsidRPr="00511532">
              <w:rPr>
                <w:b/>
                <w:sz w:val="20"/>
                <w:szCs w:val="20"/>
              </w:rPr>
              <w:t> </w:t>
            </w:r>
          </w:p>
          <w:p w14:paraId="051375FE" w14:textId="77777777" w:rsidR="006B2E40" w:rsidRPr="00511532" w:rsidRDefault="006B2E40" w:rsidP="00591961">
            <w:pPr>
              <w:spacing w:line="225" w:lineRule="atLeast"/>
              <w:rPr>
                <w:b/>
                <w:sz w:val="20"/>
                <w:szCs w:val="20"/>
              </w:rPr>
            </w:pPr>
            <w:r w:rsidRPr="00511532">
              <w:rPr>
                <w:b/>
                <w:sz w:val="20"/>
                <w:szCs w:val="20"/>
              </w:rPr>
              <w:t> </w:t>
            </w:r>
          </w:p>
          <w:p w14:paraId="56A244AC"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91B7B85"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4F7DDBC" w14:textId="77777777"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14:paraId="74024325"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15D6D815"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6E2C57FF"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3638BE95"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39F4382A"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04B6367D"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E5E9C78"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6EA58ACC" w14:textId="77777777"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FCAA0D4"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7B88D46E"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4B4A83FC"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DE57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D550804"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22215A8C"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749B5F3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07A076DC"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31FC7A1D"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E0298C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78A5A44" w14:textId="77777777" w:rsidR="006B2E40" w:rsidRPr="00D2687E" w:rsidRDefault="006B2E40" w:rsidP="00591961">
            <w:pPr>
              <w:spacing w:line="240" w:lineRule="auto"/>
              <w:jc w:val="center"/>
              <w:rPr>
                <w:b/>
                <w:bCs/>
                <w:sz w:val="20"/>
                <w:szCs w:val="20"/>
              </w:rPr>
            </w:pPr>
            <w:r>
              <w:rPr>
                <w:b/>
                <w:bCs/>
                <w:sz w:val="20"/>
                <w:szCs w:val="20"/>
              </w:rPr>
              <w:t>3</w:t>
            </w:r>
          </w:p>
        </w:tc>
        <w:tc>
          <w:tcPr>
            <w:tcW w:w="3586" w:type="dxa"/>
            <w:tcBorders>
              <w:top w:val="outset" w:sz="6" w:space="0" w:color="auto"/>
              <w:left w:val="outset" w:sz="6" w:space="0" w:color="auto"/>
              <w:bottom w:val="outset" w:sz="6" w:space="0" w:color="auto"/>
              <w:right w:val="outset" w:sz="6" w:space="0" w:color="auto"/>
            </w:tcBorders>
            <w:hideMark/>
          </w:tcPr>
          <w:p w14:paraId="01B5B13B"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325CE5B3"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0E4BF86"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52944AB3"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4630705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4AB1B3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34138C0"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482AD0B3"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2D9550A6"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5443C02D"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2F3C56A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B519177"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13466B5C"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0F9155D5"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59682B3"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0A210152"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537F1179"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8D5BA95"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7A63C582"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609D1532"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0542FA81"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7590EA72"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F43786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CE24C0"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1B64B2C4"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012ADAF4"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41E7CA2"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0A04353" w14:textId="77777777" w:rsidR="006B2E40" w:rsidRPr="00D2687E" w:rsidRDefault="006B2E40" w:rsidP="00591961">
            <w:pPr>
              <w:spacing w:line="240" w:lineRule="auto"/>
              <w:jc w:val="center"/>
              <w:rPr>
                <w:sz w:val="20"/>
                <w:szCs w:val="20"/>
              </w:rPr>
            </w:pPr>
          </w:p>
        </w:tc>
      </w:tr>
      <w:tr w:rsidR="006B2E40" w:rsidRPr="00D2687E" w14:paraId="60A6E8C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A6E080A"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6A375510"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7C73EEC"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1C5C41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7B0096D2" w14:textId="77777777" w:rsidR="006B2E40" w:rsidRPr="00D2687E" w:rsidRDefault="006B2E40" w:rsidP="00591961">
            <w:pPr>
              <w:spacing w:line="240" w:lineRule="auto"/>
              <w:jc w:val="center"/>
              <w:rPr>
                <w:sz w:val="20"/>
                <w:szCs w:val="20"/>
              </w:rPr>
            </w:pPr>
          </w:p>
        </w:tc>
      </w:tr>
      <w:tr w:rsidR="006B2E40" w:rsidRPr="00D2687E" w14:paraId="46A0BEB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3D091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069369D1"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04F271A"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579C08C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809AF8F" w14:textId="77777777" w:rsidR="006B2E40" w:rsidRPr="00D2687E" w:rsidRDefault="006B2E40" w:rsidP="00591961">
            <w:pPr>
              <w:spacing w:line="240" w:lineRule="auto"/>
              <w:jc w:val="center"/>
              <w:rPr>
                <w:sz w:val="20"/>
                <w:szCs w:val="20"/>
              </w:rPr>
            </w:pPr>
          </w:p>
        </w:tc>
      </w:tr>
      <w:tr w:rsidR="006B2E40" w:rsidRPr="00D2687E" w14:paraId="1AD90C2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FC0598E"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31385A7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9F3D58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A52B83C"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5272D819" w14:textId="77777777" w:rsidR="006B2E40" w:rsidRPr="00D2687E" w:rsidRDefault="006B2E40" w:rsidP="00591961">
            <w:pPr>
              <w:spacing w:line="240" w:lineRule="auto"/>
              <w:jc w:val="center"/>
              <w:rPr>
                <w:sz w:val="20"/>
                <w:szCs w:val="20"/>
              </w:rPr>
            </w:pPr>
          </w:p>
        </w:tc>
      </w:tr>
    </w:tbl>
    <w:p w14:paraId="13B307B0" w14:textId="77777777" w:rsidR="00301E38" w:rsidRDefault="00301E38" w:rsidP="002C0578"/>
    <w:p w14:paraId="563A992B" w14:textId="77777777" w:rsidR="00301E38" w:rsidRDefault="00A17039">
      <w:pPr>
        <w:pStyle w:val="Cabealho1"/>
        <w:pageBreakBefore/>
      </w:pPr>
      <w:bookmarkStart w:id="283" w:name="_Toc397285598"/>
      <w:r>
        <w:lastRenderedPageBreak/>
        <w:t>Configuração</w:t>
      </w:r>
      <w:bookmarkEnd w:id="283"/>
    </w:p>
    <w:p w14:paraId="2112E33C"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6CA43BC0"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73953579"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3E31658F" w14:textId="77777777" w:rsidR="005B2582" w:rsidRDefault="005B2582" w:rsidP="002C0578">
      <w:pPr>
        <w:rPr>
          <w:color w:val="0000FF"/>
        </w:rPr>
      </w:pPr>
      <w:r>
        <w:rPr>
          <w:color w:val="0000FF"/>
        </w:rPr>
        <w:t xml:space="preserve">Os tópicos abaixo apresentam um exemplo de descrição da descrição </w:t>
      </w:r>
      <w:commentRangeStart w:id="284"/>
      <w:r>
        <w:rPr>
          <w:color w:val="0000FF"/>
        </w:rPr>
        <w:t>necessária</w:t>
      </w:r>
      <w:commentRangeEnd w:id="284"/>
      <w:r>
        <w:rPr>
          <w:rStyle w:val="Refdecomentrio"/>
        </w:rPr>
        <w:commentReference w:id="284"/>
      </w:r>
      <w:r>
        <w:rPr>
          <w:color w:val="0000FF"/>
        </w:rPr>
        <w:t>.</w:t>
      </w:r>
    </w:p>
    <w:p w14:paraId="0811E982" w14:textId="77777777" w:rsidR="005B2582" w:rsidRPr="005B2582" w:rsidRDefault="005B2582" w:rsidP="002C0578"/>
    <w:p w14:paraId="3237C970" w14:textId="77777777" w:rsidR="005B2582" w:rsidRDefault="005B2582" w:rsidP="005B2582">
      <w:pPr>
        <w:pStyle w:val="Cabealho2"/>
      </w:pPr>
      <w:bookmarkStart w:id="285" w:name="_Toc358128397"/>
      <w:bookmarkStart w:id="286" w:name="_Toc397285599"/>
      <w:r>
        <w:t>Requisitos Mínimos de Hardware</w:t>
      </w:r>
      <w:bookmarkEnd w:id="285"/>
      <w:bookmarkEnd w:id="286"/>
    </w:p>
    <w:p w14:paraId="2137A3C8" w14:textId="77777777" w:rsidR="005B2582" w:rsidRDefault="005B2582" w:rsidP="005B2582">
      <w:pPr>
        <w:ind w:left="432"/>
        <w:rPr>
          <w:color w:val="0000FF"/>
        </w:rPr>
      </w:pPr>
      <w:r>
        <w:rPr>
          <w:color w:val="0000FF"/>
        </w:rPr>
        <w:t>[Apresente uma descrição do hardware mínimo para execução de seu sistema. Considere exemplo abaixo.]</w:t>
      </w:r>
    </w:p>
    <w:p w14:paraId="6E92FE2E"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182E1257"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3A824F2D"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34243456"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14:paraId="6BF8898D" w14:textId="77777777" w:rsidR="005B2582" w:rsidRDefault="005B2582" w:rsidP="005B2582">
      <w:pPr>
        <w:ind w:left="360"/>
      </w:pPr>
    </w:p>
    <w:p w14:paraId="38C1DCE9" w14:textId="77777777" w:rsidR="005B2582" w:rsidRDefault="005B2582" w:rsidP="005B2582">
      <w:pPr>
        <w:pStyle w:val="Cabealho2"/>
      </w:pPr>
      <w:bookmarkStart w:id="287" w:name="_Toc358128398"/>
      <w:bookmarkStart w:id="288" w:name="_Toc397285600"/>
      <w:r>
        <w:t>Requisitos Mínimos de Software</w:t>
      </w:r>
      <w:bookmarkEnd w:id="287"/>
      <w:bookmarkEnd w:id="288"/>
    </w:p>
    <w:p w14:paraId="0044A5B3" w14:textId="77777777" w:rsidR="005B2582" w:rsidRDefault="005B2582" w:rsidP="005B2582">
      <w:pPr>
        <w:ind w:left="432"/>
        <w:rPr>
          <w:color w:val="0000FF"/>
        </w:rPr>
      </w:pPr>
      <w:r>
        <w:rPr>
          <w:color w:val="0000FF"/>
        </w:rPr>
        <w:t>[Apresente uma descrição do sotware mínimo para execução de seu sistema. Considere exemplo abaixo.]</w:t>
      </w:r>
    </w:p>
    <w:p w14:paraId="64956957"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52F719FA"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6CAC7F35"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09909F8"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14:paraId="7A20305A" w14:textId="77777777" w:rsidR="005B2582" w:rsidRPr="005B2582" w:rsidRDefault="005B2582" w:rsidP="005B2582">
      <w:pPr>
        <w:ind w:left="360"/>
        <w:rPr>
          <w:color w:val="0000FF"/>
        </w:rPr>
      </w:pPr>
    </w:p>
    <w:p w14:paraId="3FEBF4EA" w14:textId="77777777" w:rsidR="005B2582" w:rsidRDefault="005B2582" w:rsidP="005B2582">
      <w:pPr>
        <w:pStyle w:val="Cabealho2"/>
      </w:pPr>
      <w:bookmarkStart w:id="289" w:name="_Toc358128399"/>
      <w:bookmarkStart w:id="290" w:name="_Toc397285601"/>
      <w:r>
        <w:t>Guia de instalação do sistema</w:t>
      </w:r>
      <w:bookmarkEnd w:id="289"/>
      <w:bookmarkEnd w:id="290"/>
    </w:p>
    <w:p w14:paraId="5A1F978A" w14:textId="77777777" w:rsidR="005B2582" w:rsidRDefault="005B2582" w:rsidP="005B2582">
      <w:pPr>
        <w:ind w:left="432"/>
        <w:rPr>
          <w:color w:val="0000FF"/>
        </w:rPr>
      </w:pPr>
      <w:r>
        <w:rPr>
          <w:color w:val="0000FF"/>
        </w:rPr>
        <w:t>[Apresente uma descrição dos passos para a instalação de seu sistema. Considere exemplo abaixo.]</w:t>
      </w:r>
    </w:p>
    <w:p w14:paraId="09055D81"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DE0E592"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27D3E55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14:paraId="0712D3AA"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84EE10B" w14:textId="77777777" w:rsidR="005B2582" w:rsidRPr="005B2582" w:rsidRDefault="005B2582" w:rsidP="005B2582">
      <w:pPr>
        <w:pStyle w:val="PargrafodaLista"/>
        <w:ind w:left="792"/>
        <w:rPr>
          <w:rFonts w:ascii="Times New Roman" w:hAnsi="Times New Roman" w:cs="Times New Roman"/>
          <w:color w:val="0000FF"/>
          <w:sz w:val="24"/>
          <w:szCs w:val="24"/>
        </w:rPr>
      </w:pPr>
    </w:p>
    <w:p w14:paraId="051C5D5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2C36375D"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14:paraId="36F6B351"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49FDA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7E9581C1"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14:paraId="489FB3E3"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C4DF2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68B1FD9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0F5B4216" w14:textId="77777777" w:rsidR="00301E38" w:rsidRDefault="00301E38" w:rsidP="002C0578"/>
    <w:p w14:paraId="3B02F57F" w14:textId="77777777" w:rsidR="00301E38" w:rsidRDefault="00301E38">
      <w:pPr>
        <w:pStyle w:val="Cabealho1"/>
        <w:pageBreakBefore/>
      </w:pPr>
      <w:bookmarkStart w:id="291" w:name="_Toc269327113"/>
      <w:bookmarkStart w:id="292" w:name="_Toc269327236"/>
      <w:bookmarkStart w:id="293" w:name="_Toc397285602"/>
      <w:r>
        <w:lastRenderedPageBreak/>
        <w:t>C</w:t>
      </w:r>
      <w:bookmarkEnd w:id="291"/>
      <w:bookmarkEnd w:id="292"/>
      <w:r>
        <w:t>onclusão</w:t>
      </w:r>
      <w:bookmarkEnd w:id="293"/>
    </w:p>
    <w:p w14:paraId="7B90E91E"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14C17E4" w14:textId="77777777" w:rsidR="00F96C8F" w:rsidRDefault="00F96C8F" w:rsidP="002C0578">
      <w:pPr>
        <w:rPr>
          <w:color w:val="0000FF"/>
        </w:rPr>
      </w:pPr>
    </w:p>
    <w:p w14:paraId="5F3D4032"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4BD4AB1C" w14:textId="77777777" w:rsidR="00F96C8F" w:rsidRDefault="00F96C8F" w:rsidP="002C0578">
      <w:pPr>
        <w:rPr>
          <w:color w:val="0000FF"/>
        </w:rPr>
      </w:pPr>
    </w:p>
    <w:p w14:paraId="38B53A86"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92E8FE" w14:textId="77777777" w:rsidR="00F96C8F" w:rsidRDefault="00F96C8F" w:rsidP="002C0578">
      <w:pPr>
        <w:rPr>
          <w:color w:val="0000FF"/>
        </w:rPr>
      </w:pPr>
    </w:p>
    <w:p w14:paraId="6E012898" w14:textId="77777777" w:rsidR="00F96C8F" w:rsidRDefault="00F96C8F" w:rsidP="002C0578">
      <w:pPr>
        <w:rPr>
          <w:color w:val="0000FF"/>
        </w:rPr>
      </w:pPr>
    </w:p>
    <w:p w14:paraId="3D7F44A2" w14:textId="77777777" w:rsidR="00F40F8E" w:rsidRDefault="00F40F8E" w:rsidP="002C0578">
      <w:pPr>
        <w:rPr>
          <w:color w:val="0000FF"/>
        </w:rPr>
      </w:pPr>
    </w:p>
    <w:p w14:paraId="5678C69A" w14:textId="77777777"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14:paraId="7267F448" w14:textId="77777777" w:rsidR="00D32F11" w:rsidRPr="00D32F11" w:rsidRDefault="00D32F11" w:rsidP="00D32F11">
      <w:pPr>
        <w:pStyle w:val="Cabealho1"/>
        <w:pageBreakBefore/>
        <w:ind w:left="431" w:hanging="431"/>
      </w:pPr>
      <w:bookmarkStart w:id="294" w:name="_Toc283537221"/>
      <w:bookmarkStart w:id="295" w:name="_Toc296795852"/>
      <w:bookmarkStart w:id="296" w:name="_Toc301444698"/>
      <w:bookmarkStart w:id="297" w:name="_Toc397285603"/>
      <w:r w:rsidRPr="00D32F11">
        <w:lastRenderedPageBreak/>
        <w:t>Bibliografia</w:t>
      </w:r>
      <w:bookmarkEnd w:id="294"/>
      <w:bookmarkEnd w:id="295"/>
      <w:bookmarkEnd w:id="296"/>
      <w:bookmarkEnd w:id="297"/>
    </w:p>
    <w:p w14:paraId="19137568"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1A8BC504"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7F11E0B3" w14:textId="77777777" w:rsidR="00D32F11" w:rsidRPr="00EA564D" w:rsidRDefault="00D32F11" w:rsidP="00D32F11">
      <w:pPr>
        <w:pStyle w:val="Bibliografia"/>
        <w:ind w:left="340" w:hanging="340"/>
      </w:pPr>
    </w:p>
    <w:p w14:paraId="6BE62058" w14:textId="77777777" w:rsidR="00D32F11" w:rsidRPr="00EA564D" w:rsidRDefault="00D32F11" w:rsidP="00D32F11"/>
    <w:p w14:paraId="7673D0C4" w14:textId="77777777" w:rsidR="00F40F8E" w:rsidRDefault="00F40F8E" w:rsidP="00F40F8E">
      <w:pPr>
        <w:rPr>
          <w:color w:val="0000FF"/>
        </w:rPr>
      </w:pPr>
    </w:p>
    <w:p w14:paraId="541CF8B2" w14:textId="77777777" w:rsidR="00301E38" w:rsidRDefault="00301E38" w:rsidP="002C0578"/>
    <w:p w14:paraId="767DAA7D" w14:textId="77777777" w:rsidR="00301E38" w:rsidRDefault="00301E38" w:rsidP="002C0578"/>
    <w:p w14:paraId="4E0277D8" w14:textId="77777777" w:rsidR="00301E38" w:rsidRDefault="00301E38" w:rsidP="002C0578"/>
    <w:p w14:paraId="4FBC6BD0" w14:textId="77777777"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14:paraId="0A80FC4F" w14:textId="77777777" w:rsidR="00301E38" w:rsidRDefault="00396A14">
      <w:pPr>
        <w:pStyle w:val="Cabealho1"/>
      </w:pPr>
      <w:bookmarkStart w:id="298" w:name="_Toc397285604"/>
      <w:r>
        <w:lastRenderedPageBreak/>
        <w:t>Anexo</w:t>
      </w:r>
      <w:r w:rsidR="00301E38">
        <w:t xml:space="preserve"> A</w:t>
      </w:r>
      <w:bookmarkEnd w:id="298"/>
    </w:p>
    <w:p w14:paraId="115C0BD7" w14:textId="77777777" w:rsidR="006E59BA" w:rsidRDefault="006E59BA" w:rsidP="006E59BA"/>
    <w:p w14:paraId="133EDFDF" w14:textId="77777777" w:rsidR="006E59BA" w:rsidRDefault="006E59BA" w:rsidP="006E59BA"/>
    <w:p w14:paraId="6E1F1A4B" w14:textId="77777777" w:rsidR="006E59BA" w:rsidRDefault="006E59BA" w:rsidP="006E59BA"/>
    <w:p w14:paraId="3A40967F" w14:textId="77777777" w:rsidR="006E59BA" w:rsidRDefault="006E59BA" w:rsidP="006E59BA"/>
    <w:p w14:paraId="5ADA6BAA" w14:textId="77777777" w:rsidR="006E59BA" w:rsidRDefault="006E59BA" w:rsidP="006E59BA"/>
    <w:p w14:paraId="08613752" w14:textId="77777777" w:rsidR="006E59BA" w:rsidRDefault="006E59BA" w:rsidP="006E59BA"/>
    <w:p w14:paraId="1494011C" w14:textId="77777777" w:rsidR="006E59BA" w:rsidRDefault="006E59BA" w:rsidP="006E59BA"/>
    <w:p w14:paraId="0CFB4B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admlab" w:date="2014-09-01T18:43:00Z" w:initials="a">
    <w:p w14:paraId="6564AF63" w14:textId="0A6C5D4C" w:rsidR="00B026C5" w:rsidRDefault="00B026C5">
      <w:pPr>
        <w:pStyle w:val="Textodecomentrio"/>
      </w:pPr>
      <w:r>
        <w:rPr>
          <w:rStyle w:val="Refdecomentrio"/>
        </w:rPr>
        <w:annotationRef/>
      </w:r>
      <w:r>
        <w:t>Exames de laboratório</w:t>
      </w:r>
    </w:p>
  </w:comment>
  <w:comment w:id="33" w:author="admlab" w:date="2014-09-01T18:43:00Z" w:initials="a">
    <w:p w14:paraId="7A43E780" w14:textId="1074E067" w:rsidR="00B026C5" w:rsidRDefault="00B026C5">
      <w:pPr>
        <w:pStyle w:val="Textodecomentrio"/>
      </w:pPr>
      <w:r>
        <w:rPr>
          <w:rStyle w:val="Refdecomentrio"/>
        </w:rPr>
        <w:annotationRef/>
      </w:r>
      <w:r>
        <w:t>Exames de laboratório</w:t>
      </w:r>
    </w:p>
  </w:comment>
  <w:comment w:id="53" w:author="admlab" w:date="2014-09-01T18:44:00Z" w:initials="a">
    <w:p w14:paraId="6ED18F67" w14:textId="7E485D7E" w:rsidR="00B026C5" w:rsidRDefault="00B026C5">
      <w:pPr>
        <w:pStyle w:val="Textodecomentrio"/>
      </w:pPr>
      <w:r>
        <w:rPr>
          <w:rStyle w:val="Refdecomentrio"/>
        </w:rPr>
        <w:annotationRef/>
      </w:r>
      <w:proofErr w:type="gramStart"/>
      <w:r>
        <w:t>Muitos gerentes de projeto não é</w:t>
      </w:r>
      <w:proofErr w:type="gramEnd"/>
      <w:r>
        <w:t xml:space="preserve"> efetivo. Temos que ter só um que toma decisões.</w:t>
      </w:r>
    </w:p>
  </w:comment>
  <w:comment w:id="66" w:author="admlab" w:date="2014-09-01T18:45:00Z" w:initials="a">
    <w:p w14:paraId="3937A3A2" w14:textId="7CEE815E" w:rsidR="00B026C5" w:rsidRDefault="00B026C5">
      <w:pPr>
        <w:pStyle w:val="Textodecomentrio"/>
      </w:pPr>
      <w:r>
        <w:rPr>
          <w:rStyle w:val="Refdecomentrio"/>
        </w:rPr>
        <w:annotationRef/>
      </w:r>
      <w:r>
        <w:t xml:space="preserve">Faltou falar que o ambiente é web acessado via navegador Web através de </w:t>
      </w:r>
      <w:r>
        <w:t>um computador pessoal, tablet ou smartphone.</w:t>
      </w:r>
    </w:p>
  </w:comment>
  <w:comment w:id="67" w:author="admlab" w:date="2014-09-01T18:46:00Z" w:initials="a">
    <w:p w14:paraId="64E5DF91" w14:textId="53FBC448" w:rsidR="00B026C5" w:rsidRDefault="00B026C5">
      <w:pPr>
        <w:pStyle w:val="Textodecomentrio"/>
      </w:pPr>
      <w:r>
        <w:rPr>
          <w:rStyle w:val="Refdecomentrio"/>
        </w:rPr>
        <w:annotationRef/>
      </w:r>
      <w:r>
        <w:t>O ambiente desses usuários depende do servidor assim como o ambiente dos clientes externos. Não faz sentido os usuários do laboratório precisarem do servidor.</w:t>
      </w:r>
    </w:p>
  </w:comment>
  <w:comment w:id="72" w:author="Kami" w:date="2014-08-31T21:54:00Z" w:initials="K">
    <w:p w14:paraId="5423BA61" w14:textId="165FAEB3" w:rsidR="00B026C5" w:rsidRDefault="00B026C5">
      <w:pPr>
        <w:pStyle w:val="Textodecomentrio"/>
      </w:pPr>
      <w:r>
        <w:rPr>
          <w:rStyle w:val="Refdecomentrio"/>
        </w:rPr>
        <w:annotationRef/>
      </w:r>
      <w:r>
        <w:t>Vinícius Romão: Professor, não entendemos a realização deste item, pra gente, a tabela ficou bem confusa com solução atual e solução proposta... então pra não fazer algo totalmente errado e sem sentido, queremos conversar com você para entender melhor o Tópico e realizar da forma correta.</w:t>
      </w:r>
    </w:p>
  </w:comment>
  <w:comment w:id="78" w:author="admlab" w:date="2014-09-01T18:47:00Z" w:initials="a">
    <w:p w14:paraId="7CA5D5D2" w14:textId="71B47592" w:rsidR="00B026C5" w:rsidRDefault="00B026C5">
      <w:pPr>
        <w:pStyle w:val="Textodecomentrio"/>
      </w:pPr>
      <w:r>
        <w:rPr>
          <w:rStyle w:val="Refdecomentrio"/>
        </w:rPr>
        <w:annotationRef/>
      </w:r>
      <w:r>
        <w:t>Serão ou foram?</w:t>
      </w:r>
    </w:p>
  </w:comment>
  <w:comment w:id="79" w:author="admlab" w:date="2014-09-01T18:47:00Z" w:initials="a">
    <w:p w14:paraId="330F4E89" w14:textId="0C1C133A" w:rsidR="00B026C5" w:rsidRDefault="00B026C5">
      <w:pPr>
        <w:pStyle w:val="Textodecomentrio"/>
      </w:pPr>
      <w:r>
        <w:rPr>
          <w:rStyle w:val="Refdecomentrio"/>
        </w:rPr>
        <w:annotationRef/>
      </w:r>
      <w:r>
        <w:t>Descrever melhor os aspectos analisados. Pode-se até citar o grau de relevância desse aspecto para os usuários.</w:t>
      </w:r>
    </w:p>
  </w:comment>
  <w:comment w:id="100" w:author="admlab" w:date="2014-09-01T18:48:00Z" w:initials="a">
    <w:p w14:paraId="2C1A4747" w14:textId="561C39C7" w:rsidR="00B026C5" w:rsidRDefault="00B026C5">
      <w:pPr>
        <w:pStyle w:val="Textodecomentrio"/>
      </w:pPr>
      <w:r>
        <w:rPr>
          <w:rStyle w:val="Refdecomentrio"/>
        </w:rPr>
        <w:annotationRef/>
      </w:r>
      <w:r>
        <w:t>Será Web e Desktop?</w:t>
      </w:r>
    </w:p>
  </w:comment>
  <w:comment w:id="116" w:author="admlab" w:date="2014-09-01T18:48:00Z" w:initials="a">
    <w:p w14:paraId="13E15C0A" w14:textId="2E29CA01" w:rsidR="00B026C5" w:rsidRDefault="00B026C5">
      <w:pPr>
        <w:pStyle w:val="Textodecomentrio"/>
      </w:pPr>
      <w:r>
        <w:rPr>
          <w:rStyle w:val="Refdecomentrio"/>
        </w:rPr>
        <w:annotationRef/>
      </w:r>
      <w:proofErr w:type="gramStart"/>
      <w:r>
        <w:t>rever</w:t>
      </w:r>
      <w:proofErr w:type="gramEnd"/>
    </w:p>
  </w:comment>
  <w:comment w:id="124" w:author="admlab" w:date="2014-09-01T18:49:00Z" w:initials="a">
    <w:p w14:paraId="1437637B" w14:textId="466AA1F3" w:rsidR="00B026C5" w:rsidRDefault="00B026C5">
      <w:pPr>
        <w:pStyle w:val="Textodecomentrio"/>
      </w:pPr>
      <w:r>
        <w:rPr>
          <w:rStyle w:val="Refdecomentrio"/>
        </w:rPr>
        <w:annotationRef/>
      </w:r>
      <w:proofErr w:type="gramStart"/>
      <w:r>
        <w:t>e</w:t>
      </w:r>
      <w:proofErr w:type="gramEnd"/>
      <w:r>
        <w:t xml:space="preserve"> a parte de gerar código para cliente? Faltou ainda outros itens especificados nos objetivos.</w:t>
      </w:r>
    </w:p>
  </w:comment>
  <w:comment w:id="280" w:author="Helio Azevedo" w:date="2013-06-16T08:41:00Z" w:initials="HA">
    <w:p w14:paraId="1506A9BE" w14:textId="77777777" w:rsidR="00B026C5" w:rsidRDefault="00B026C5">
      <w:pPr>
        <w:pStyle w:val="Textodecomentrio"/>
      </w:pPr>
      <w:r>
        <w:rPr>
          <w:rStyle w:val="Refdecomentrio"/>
        </w:rPr>
        <w:annotationRef/>
      </w:r>
      <w:r>
        <w:t xml:space="preserve"> Carla</w:t>
      </w:r>
    </w:p>
    <w:p w14:paraId="3BAA93F9" w14:textId="77777777" w:rsidR="00B026C5" w:rsidRDefault="00B026C5">
      <w:pPr>
        <w:pStyle w:val="Textodecomentrio"/>
      </w:pPr>
      <w:r>
        <w:t>Interação Humana Computador:</w:t>
      </w:r>
    </w:p>
    <w:p w14:paraId="19FB88E8" w14:textId="77777777" w:rsidR="00B026C5" w:rsidRDefault="00B026C5">
      <w:pPr>
        <w:pStyle w:val="Textodecomentrio"/>
      </w:pPr>
    </w:p>
    <w:p w14:paraId="61BFF0C4" w14:textId="77777777" w:rsidR="00B026C5" w:rsidRDefault="00B026C5">
      <w:pPr>
        <w:pStyle w:val="Textodecomentrio"/>
      </w:pPr>
      <w:r>
        <w:t>Os alunos informaram que somente as heurísticas foram utilizadas. Posso remover a palatra “guidelines”.</w:t>
      </w:r>
    </w:p>
  </w:comment>
  <w:comment w:id="282" w:author="Helio Azevedo" w:date="2013-06-16T08:40:00Z" w:initials="HA">
    <w:p w14:paraId="1B8469CB" w14:textId="77777777" w:rsidR="00B026C5" w:rsidRDefault="00B026C5" w:rsidP="001F356B">
      <w:pPr>
        <w:pStyle w:val="Textodecomentrio"/>
      </w:pPr>
      <w:r>
        <w:rPr>
          <w:rStyle w:val="Refdecomentrio"/>
        </w:rPr>
        <w:annotationRef/>
      </w:r>
      <w:r>
        <w:t>Carla</w:t>
      </w:r>
    </w:p>
    <w:p w14:paraId="41DB5B60" w14:textId="77777777" w:rsidR="00B026C5" w:rsidRDefault="00B026C5" w:rsidP="001F356B">
      <w:pPr>
        <w:pStyle w:val="Textodecomentrio"/>
      </w:pPr>
      <w:r>
        <w:t>Interação Humana Computador:</w:t>
      </w:r>
    </w:p>
    <w:p w14:paraId="174D486C" w14:textId="77777777" w:rsidR="00B026C5" w:rsidRDefault="00B026C5" w:rsidP="001F356B">
      <w:pPr>
        <w:pStyle w:val="Textodecomentrio"/>
      </w:pPr>
    </w:p>
    <w:p w14:paraId="0AE002D9" w14:textId="77777777" w:rsidR="00B026C5" w:rsidRDefault="00B026C5" w:rsidP="001F356B">
      <w:pPr>
        <w:pStyle w:val="Textodecomentrio"/>
      </w:pPr>
      <w:r>
        <w:t>Ao ler o documento existe somente o numero da heurística dificultando a compreensão da tabela. Você considera que vale a pena incluir as heurísticas com Anexo?</w:t>
      </w:r>
    </w:p>
    <w:p w14:paraId="4ED9E75E" w14:textId="77777777" w:rsidR="00B026C5" w:rsidRDefault="00B026C5" w:rsidP="001F356B">
      <w:pPr>
        <w:pStyle w:val="Textodecomentrio"/>
      </w:pPr>
    </w:p>
  </w:comment>
  <w:comment w:id="284" w:author="H&amp;G" w:date="2013-06-16T08:40:00Z" w:initials="h&amp;g">
    <w:p w14:paraId="188DE541" w14:textId="77777777" w:rsidR="00B026C5" w:rsidRDefault="00B026C5">
      <w:pPr>
        <w:pStyle w:val="Textodecomentrio"/>
      </w:pPr>
      <w:r>
        <w:rPr>
          <w:rStyle w:val="Refdecomentrio"/>
        </w:rPr>
        <w:annotationRef/>
      </w:r>
      <w:r>
        <w:t xml:space="preserve">Prof João. </w:t>
      </w:r>
    </w:p>
    <w:p w14:paraId="16A0BBDE" w14:textId="77777777" w:rsidR="00B026C5" w:rsidRDefault="00B026C5">
      <w:pPr>
        <w:pStyle w:val="Textodecomentrio"/>
      </w:pPr>
      <w:r>
        <w:t>WEB:</w:t>
      </w:r>
    </w:p>
    <w:p w14:paraId="2F53F18A" w14:textId="77777777" w:rsidR="00B026C5" w:rsidRDefault="00B026C5">
      <w:pPr>
        <w:pStyle w:val="Textodecomentrio"/>
      </w:pPr>
    </w:p>
    <w:p w14:paraId="42661652" w14:textId="77777777" w:rsidR="00B026C5" w:rsidRDefault="00B026C5">
      <w:pPr>
        <w:pStyle w:val="Textodecomentrio"/>
      </w:pPr>
      <w:r>
        <w:t>Boa parte dos trabalhos continham os itens 5.1, 5.2 e 5.3 abaixo, alguns não !!!</w:t>
      </w:r>
    </w:p>
    <w:p w14:paraId="617323CD" w14:textId="77777777" w:rsidR="00B026C5" w:rsidRDefault="00B026C5">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3BA61" w15:done="0"/>
  <w15:commentEx w15:paraId="61BFF0C4" w15:done="0"/>
  <w15:commentEx w15:paraId="4ED9E75E" w15:done="0"/>
  <w15:commentEx w15:paraId="61732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090A1" w14:textId="77777777" w:rsidR="00981662" w:rsidRDefault="00981662">
      <w:r>
        <w:separator/>
      </w:r>
    </w:p>
  </w:endnote>
  <w:endnote w:type="continuationSeparator" w:id="0">
    <w:p w14:paraId="7E2874C6" w14:textId="77777777" w:rsidR="00981662" w:rsidRDefault="0098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A59F29" w14:textId="77777777" w:rsidR="00B026C5" w:rsidRDefault="00B026C5"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C66694">
      <w:rPr>
        <w:noProof/>
      </w:rPr>
      <w:t>9</w:t>
    </w:r>
    <w:r>
      <w:rPr>
        <w:noProof/>
      </w:rPr>
      <w:fldChar w:fldCharType="end"/>
    </w:r>
  </w:p>
  <w:p w14:paraId="68D7C208" w14:textId="77777777" w:rsidR="00B026C5" w:rsidRPr="00931C9A" w:rsidRDefault="00B026C5">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F9419" w14:textId="77777777" w:rsidR="00B026C5" w:rsidRDefault="00B026C5"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Pr>
        <w:noProof/>
      </w:rPr>
      <w:t>28</w:t>
    </w:r>
    <w:r>
      <w:rPr>
        <w:noProof/>
      </w:rPr>
      <w:fldChar w:fldCharType="end"/>
    </w:r>
  </w:p>
  <w:p w14:paraId="1CF1336A" w14:textId="77777777" w:rsidR="00B026C5" w:rsidRDefault="00B026C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9EA83" w14:textId="77777777" w:rsidR="00981662" w:rsidRDefault="00981662">
      <w:r>
        <w:separator/>
      </w:r>
    </w:p>
  </w:footnote>
  <w:footnote w:type="continuationSeparator" w:id="0">
    <w:p w14:paraId="37DF908F" w14:textId="77777777" w:rsidR="00981662" w:rsidRDefault="00981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A47D1" w14:textId="77777777" w:rsidR="00B026C5" w:rsidRDefault="00B026C5">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D21C2E9" w14:textId="77777777" w:rsidR="00B026C5" w:rsidRDefault="00B026C5">
    <w:pPr>
      <w:pStyle w:val="Cabealho"/>
      <w:framePr w:wrap="auto" w:vAnchor="text" w:hAnchor="margin" w:xAlign="right" w:y="1"/>
      <w:ind w:right="360"/>
      <w:rPr>
        <w:rStyle w:val="Nmerodepgina"/>
      </w:rPr>
    </w:pPr>
  </w:p>
  <w:p w14:paraId="433F685E" w14:textId="77777777" w:rsidR="00B026C5" w:rsidRDefault="00B026C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920DB" w14:textId="77777777" w:rsidR="00B026C5" w:rsidRDefault="00B026C5">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EDD59" w14:textId="77777777" w:rsidR="00B026C5" w:rsidRDefault="00B026C5">
    <w:pPr>
      <w:pStyle w:val="Cabealho"/>
      <w:framePr w:wrap="auto" w:vAnchor="text" w:hAnchor="margin" w:xAlign="right" w:y="1"/>
      <w:jc w:val="right"/>
      <w:rPr>
        <w:rStyle w:val="Nmerodepgina"/>
        <w:color w:val="000000"/>
      </w:rPr>
    </w:pPr>
  </w:p>
  <w:p w14:paraId="062E792D" w14:textId="77777777" w:rsidR="00B026C5" w:rsidRDefault="00B026C5">
    <w:pPr>
      <w:pStyle w:val="Cabealho"/>
      <w:framePr w:wrap="auto" w:vAnchor="text" w:hAnchor="margin" w:xAlign="right" w:y="1"/>
      <w:ind w:right="360"/>
      <w:rPr>
        <w:rStyle w:val="Nmerodepgina"/>
      </w:rPr>
    </w:pPr>
  </w:p>
  <w:p w14:paraId="3FEB5EA8" w14:textId="77777777" w:rsidR="00B026C5" w:rsidRDefault="00B026C5">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3F976" w14:textId="77777777" w:rsidR="00B026C5" w:rsidRDefault="00B026C5">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672BD" w14:textId="77777777" w:rsidR="00B026C5" w:rsidRDefault="00B026C5">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B204" w14:textId="77777777" w:rsidR="00B026C5" w:rsidRDefault="00B026C5">
    <w:pPr>
      <w:pStyle w:val="Cabealho"/>
      <w:tabs>
        <w:tab w:val="clear" w:pos="4419"/>
        <w:tab w:val="clear" w:pos="8838"/>
      </w:tabs>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11D0B" w14:textId="77777777" w:rsidR="00B026C5" w:rsidRPr="00931C9A" w:rsidRDefault="00B026C5" w:rsidP="00931C9A">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F7AA8" w14:textId="77777777" w:rsidR="00B026C5" w:rsidRPr="00931C9A" w:rsidRDefault="00B026C5"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6EE19EA"/>
    <w:multiLevelType w:val="hybridMultilevel"/>
    <w:tmpl w:val="A808BD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AD0434"/>
    <w:multiLevelType w:val="hybridMultilevel"/>
    <w:tmpl w:val="BC7EA5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B517322"/>
    <w:multiLevelType w:val="hybridMultilevel"/>
    <w:tmpl w:val="3F2A82D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B723627"/>
    <w:multiLevelType w:val="hybridMultilevel"/>
    <w:tmpl w:val="FA9CE7BA"/>
    <w:lvl w:ilvl="0" w:tplc="6DB890CE">
      <w:start w:val="1"/>
      <w:numFmt w:val="bullet"/>
      <w:pStyle w:val="Pargrafonormal"/>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1">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5">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7">
    <w:nsid w:val="5601261A"/>
    <w:multiLevelType w:val="hybridMultilevel"/>
    <w:tmpl w:val="F53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9">
    <w:nsid w:val="6D7E4876"/>
    <w:multiLevelType w:val="multilevel"/>
    <w:tmpl w:val="E9D6459C"/>
    <w:lvl w:ilvl="0">
      <w:start w:val="1"/>
      <w:numFmt w:val="decimal"/>
      <w:pStyle w:val="Cabealho1"/>
      <w:lvlText w:val="%1"/>
      <w:lvlJc w:val="left"/>
      <w:pPr>
        <w:ind w:left="432" w:hanging="432"/>
      </w:pPr>
      <w:rPr>
        <w:rFonts w:ascii="Times New Roman" w:hAnsi="Times New Roman" w:cs="Times New Roman"/>
      </w:rPr>
    </w:lvl>
    <w:lvl w:ilvl="1">
      <w:start w:val="1"/>
      <w:numFmt w:val="decimal"/>
      <w:pStyle w:val="Cabealho2"/>
      <w:lvlText w:val="%1.%2"/>
      <w:lvlJc w:val="left"/>
      <w:pPr>
        <w:ind w:left="718" w:hanging="576"/>
      </w:pPr>
      <w:rPr>
        <w:rFonts w:ascii="Times New Roman" w:hAnsi="Times New Roman" w:cs="Times New Roman"/>
      </w:rPr>
    </w:lvl>
    <w:lvl w:ilvl="2">
      <w:start w:val="1"/>
      <w:numFmt w:val="decimal"/>
      <w:pStyle w:val="Cabealho3"/>
      <w:lvlText w:val="%1.%2.%3"/>
      <w:lvlJc w:val="left"/>
      <w:pPr>
        <w:ind w:left="720" w:hanging="720"/>
      </w:pPr>
      <w:rPr>
        <w:rFonts w:ascii="Times New Roman" w:hAnsi="Times New Roman" w:cs="Times New Roman"/>
      </w:rPr>
    </w:lvl>
    <w:lvl w:ilvl="3">
      <w:start w:val="1"/>
      <w:numFmt w:val="decimal"/>
      <w:pStyle w:val="Cabealho4"/>
      <w:lvlText w:val="%1.%2.%3.%4"/>
      <w:lvlJc w:val="left"/>
      <w:pPr>
        <w:ind w:left="864" w:hanging="864"/>
      </w:pPr>
      <w:rPr>
        <w:rFonts w:ascii="Times New Roman" w:hAnsi="Times New Roman" w:cs="Times New Roman"/>
      </w:rPr>
    </w:lvl>
    <w:lvl w:ilvl="4">
      <w:start w:val="1"/>
      <w:numFmt w:val="decimal"/>
      <w:pStyle w:val="Cabealho5"/>
      <w:lvlText w:val="%1.%2.%3.%4.%5"/>
      <w:lvlJc w:val="left"/>
      <w:pPr>
        <w:ind w:left="1008" w:hanging="1008"/>
      </w:pPr>
      <w:rPr>
        <w:rFonts w:ascii="Times New Roman" w:hAnsi="Times New Roman" w:cs="Times New Roman"/>
      </w:rPr>
    </w:lvl>
    <w:lvl w:ilvl="5">
      <w:start w:val="1"/>
      <w:numFmt w:val="decimal"/>
      <w:pStyle w:val="Cabealho6"/>
      <w:lvlText w:val="%1.%2.%3.%4.%5.%6"/>
      <w:lvlJc w:val="left"/>
      <w:pPr>
        <w:ind w:left="1152" w:hanging="1152"/>
      </w:pPr>
      <w:rPr>
        <w:rFonts w:ascii="Times New Roman" w:hAnsi="Times New Roman" w:cs="Times New Roman"/>
      </w:rPr>
    </w:lvl>
    <w:lvl w:ilvl="6">
      <w:start w:val="1"/>
      <w:numFmt w:val="decimal"/>
      <w:pStyle w:val="Cabealho7"/>
      <w:lvlText w:val="%1.%2.%3.%4.%5.%6.%7"/>
      <w:lvlJc w:val="left"/>
      <w:pPr>
        <w:ind w:left="1296" w:hanging="1296"/>
      </w:pPr>
      <w:rPr>
        <w:rFonts w:ascii="Times New Roman" w:hAnsi="Times New Roman" w:cs="Times New Roman"/>
      </w:rPr>
    </w:lvl>
    <w:lvl w:ilvl="7">
      <w:start w:val="1"/>
      <w:numFmt w:val="decimal"/>
      <w:pStyle w:val="Cabealho8"/>
      <w:lvlText w:val="%1.%2.%3.%4.%5.%6.%7.%8"/>
      <w:lvlJc w:val="left"/>
      <w:pPr>
        <w:ind w:left="1440" w:hanging="1440"/>
      </w:pPr>
      <w:rPr>
        <w:rFonts w:ascii="Times New Roman" w:hAnsi="Times New Roman" w:cs="Times New Roman"/>
      </w:rPr>
    </w:lvl>
    <w:lvl w:ilvl="8">
      <w:start w:val="1"/>
      <w:numFmt w:val="decimal"/>
      <w:pStyle w:val="Cabealho9"/>
      <w:lvlText w:val="%1.%2.%3.%4.%5.%6.%7.%8.%9"/>
      <w:lvlJc w:val="left"/>
      <w:pPr>
        <w:ind w:left="1584" w:hanging="1584"/>
      </w:pPr>
      <w:rPr>
        <w:rFonts w:ascii="Times New Roman" w:hAnsi="Times New Roman" w:cs="Times New Roman"/>
      </w:rPr>
    </w:lvl>
  </w:abstractNum>
  <w:abstractNum w:abstractNumId="20">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6"/>
  </w:num>
  <w:num w:numId="6">
    <w:abstractNumId w:val="19"/>
  </w:num>
  <w:num w:numId="7">
    <w:abstractNumId w:val="8"/>
  </w:num>
  <w:num w:numId="8">
    <w:abstractNumId w:val="7"/>
  </w:num>
  <w:num w:numId="9">
    <w:abstractNumId w:val="13"/>
  </w:num>
  <w:num w:numId="10">
    <w:abstractNumId w:val="19"/>
  </w:num>
  <w:num w:numId="11">
    <w:abstractNumId w:val="0"/>
  </w:num>
  <w:num w:numId="12">
    <w:abstractNumId w:val="21"/>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
  </w:num>
  <w:num w:numId="16">
    <w:abstractNumId w:val="15"/>
  </w:num>
  <w:num w:numId="17">
    <w:abstractNumId w:val="20"/>
  </w:num>
  <w:num w:numId="18">
    <w:abstractNumId w:val="11"/>
  </w:num>
  <w:num w:numId="19">
    <w:abstractNumId w:val="6"/>
  </w:num>
  <w:num w:numId="20">
    <w:abstractNumId w:val="12"/>
  </w:num>
  <w:num w:numId="21">
    <w:abstractNumId w:val="9"/>
  </w:num>
  <w:num w:numId="22">
    <w:abstractNumId w:val="1"/>
  </w:num>
  <w:num w:numId="23">
    <w:abstractNumId w:val="17"/>
  </w:num>
  <w:num w:numId="24">
    <w:abstractNumId w:val="4"/>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i">
    <w15:presenceInfo w15:providerId="None" w15:userId="K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4EEB"/>
    <w:rsid w:val="000671E4"/>
    <w:rsid w:val="000823A3"/>
    <w:rsid w:val="00084D49"/>
    <w:rsid w:val="00092B4A"/>
    <w:rsid w:val="00093402"/>
    <w:rsid w:val="000A1606"/>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161F1"/>
    <w:rsid w:val="00434852"/>
    <w:rsid w:val="00451158"/>
    <w:rsid w:val="00453B2E"/>
    <w:rsid w:val="004606C7"/>
    <w:rsid w:val="0046461D"/>
    <w:rsid w:val="00497842"/>
    <w:rsid w:val="004A2827"/>
    <w:rsid w:val="004A456F"/>
    <w:rsid w:val="004B76E7"/>
    <w:rsid w:val="004B7BC2"/>
    <w:rsid w:val="004D25F9"/>
    <w:rsid w:val="004D2F1F"/>
    <w:rsid w:val="004E4411"/>
    <w:rsid w:val="0050732B"/>
    <w:rsid w:val="0051085D"/>
    <w:rsid w:val="00511EEA"/>
    <w:rsid w:val="00516492"/>
    <w:rsid w:val="00531BC4"/>
    <w:rsid w:val="00535365"/>
    <w:rsid w:val="00536500"/>
    <w:rsid w:val="00556F32"/>
    <w:rsid w:val="0058450A"/>
    <w:rsid w:val="00591961"/>
    <w:rsid w:val="005A0CF0"/>
    <w:rsid w:val="005B2582"/>
    <w:rsid w:val="005B4D84"/>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40530"/>
    <w:rsid w:val="00852BF8"/>
    <w:rsid w:val="00855034"/>
    <w:rsid w:val="00862CC5"/>
    <w:rsid w:val="00870B15"/>
    <w:rsid w:val="00873A33"/>
    <w:rsid w:val="00891D04"/>
    <w:rsid w:val="008C6915"/>
    <w:rsid w:val="008D4BBE"/>
    <w:rsid w:val="008D5521"/>
    <w:rsid w:val="008F0315"/>
    <w:rsid w:val="008F62B9"/>
    <w:rsid w:val="00901922"/>
    <w:rsid w:val="009047CD"/>
    <w:rsid w:val="00931C9A"/>
    <w:rsid w:val="00981662"/>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D46CF"/>
    <w:rsid w:val="00AE1535"/>
    <w:rsid w:val="00AE4362"/>
    <w:rsid w:val="00B002EA"/>
    <w:rsid w:val="00B026C5"/>
    <w:rsid w:val="00B10CE8"/>
    <w:rsid w:val="00B136DC"/>
    <w:rsid w:val="00B22EC8"/>
    <w:rsid w:val="00B25680"/>
    <w:rsid w:val="00B327CF"/>
    <w:rsid w:val="00B37F95"/>
    <w:rsid w:val="00B444CA"/>
    <w:rsid w:val="00B4641C"/>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66694"/>
    <w:rsid w:val="00C84620"/>
    <w:rsid w:val="00C85DEC"/>
    <w:rsid w:val="00CA07A2"/>
    <w:rsid w:val="00CC7E54"/>
    <w:rsid w:val="00CD6154"/>
    <w:rsid w:val="00CF1972"/>
    <w:rsid w:val="00D01E7D"/>
    <w:rsid w:val="00D026F6"/>
    <w:rsid w:val="00D14FBC"/>
    <w:rsid w:val="00D22A72"/>
    <w:rsid w:val="00D32F11"/>
    <w:rsid w:val="00D400CE"/>
    <w:rsid w:val="00D62DF4"/>
    <w:rsid w:val="00D64EF2"/>
    <w:rsid w:val="00D73345"/>
    <w:rsid w:val="00D7611F"/>
    <w:rsid w:val="00D95434"/>
    <w:rsid w:val="00DA02F6"/>
    <w:rsid w:val="00DA162D"/>
    <w:rsid w:val="00DA5463"/>
    <w:rsid w:val="00DA5E8A"/>
    <w:rsid w:val="00DA6250"/>
    <w:rsid w:val="00DD71F1"/>
    <w:rsid w:val="00DE0071"/>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B6FA9"/>
    <w:rsid w:val="00EC0ABE"/>
    <w:rsid w:val="00ED7990"/>
    <w:rsid w:val="00EE51EB"/>
    <w:rsid w:val="00EE5B08"/>
    <w:rsid w:val="00EF6243"/>
    <w:rsid w:val="00F04DAE"/>
    <w:rsid w:val="00F05159"/>
    <w:rsid w:val="00F10956"/>
    <w:rsid w:val="00F34F52"/>
    <w:rsid w:val="00F35B7E"/>
    <w:rsid w:val="00F40F8E"/>
    <w:rsid w:val="00F50A85"/>
    <w:rsid w:val="00F53152"/>
    <w:rsid w:val="00F5748F"/>
    <w:rsid w:val="00F6503E"/>
    <w:rsid w:val="00F7426C"/>
    <w:rsid w:val="00F7453B"/>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F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0" w:author="" w:date="2014-08-25T21:40:00Z">
        <w:pPr>
          <w:spacing w:line="276" w:lineRule="auto"/>
          <w:ind w:firstLine="720"/>
          <w:jc w:val="both"/>
        </w:pPr>
      </w:pPrChange>
    </w:pPr>
    <w:rPr>
      <w:rFonts w:ascii="Arial" w:hAnsi="Arial"/>
      <w:sz w:val="22"/>
      <w:szCs w:val="20"/>
      <w:rPrChange w:id="0"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EB6FA9"/>
    <w:pPr>
      <w:spacing w:line="360" w:lineRule="auto"/>
      <w:jc w:val="both"/>
    </w:pPr>
    <w:rPr>
      <w:rFonts w:ascii="Times New Roman" w:hAnsi="Times New Roman"/>
      <w:sz w:val="24"/>
      <w:szCs w:val="24"/>
    </w:rPr>
  </w:style>
  <w:style w:type="paragraph" w:styleId="Cabealho1">
    <w:name w:val="heading 1"/>
    <w:basedOn w:val="Normal"/>
    <w:next w:val="Normal"/>
    <w:link w:val="Cabealho1Carcter"/>
    <w:uiPriority w:val="99"/>
    <w:qFormat/>
    <w:rsid w:val="00C36C27"/>
    <w:pPr>
      <w:keepNext/>
      <w:numPr>
        <w:numId w:val="6"/>
      </w:numPr>
      <w:spacing w:after="600" w:line="240" w:lineRule="auto"/>
      <w:outlineLvl w:val="0"/>
    </w:pPr>
    <w:rPr>
      <w:rFonts w:cs="Arial"/>
      <w:b/>
      <w:bCs/>
      <w:sz w:val="32"/>
      <w:szCs w:val="28"/>
    </w:rPr>
  </w:style>
  <w:style w:type="paragraph" w:styleId="Cabealho2">
    <w:name w:val="heading 2"/>
    <w:basedOn w:val="Cabealho1"/>
    <w:next w:val="Normal"/>
    <w:link w:val="Cabealho2Carcter"/>
    <w:uiPriority w:val="99"/>
    <w:qFormat/>
    <w:rsid w:val="00C36C27"/>
    <w:pPr>
      <w:numPr>
        <w:ilvl w:val="1"/>
      </w:numPr>
      <w:spacing w:after="480"/>
      <w:ind w:left="578" w:hanging="578"/>
      <w:outlineLvl w:val="1"/>
    </w:pPr>
    <w:rPr>
      <w:sz w:val="28"/>
    </w:rPr>
  </w:style>
  <w:style w:type="paragraph" w:styleId="Cabealho3">
    <w:name w:val="heading 3"/>
    <w:basedOn w:val="Cabealho1"/>
    <w:next w:val="Normal"/>
    <w:link w:val="Cabealho3Carcter"/>
    <w:uiPriority w:val="99"/>
    <w:qFormat/>
    <w:rsid w:val="007F2903"/>
    <w:pPr>
      <w:numPr>
        <w:ilvl w:val="2"/>
      </w:numPr>
      <w:outlineLvl w:val="2"/>
    </w:pPr>
    <w:rPr>
      <w:sz w:val="24"/>
    </w:rPr>
  </w:style>
  <w:style w:type="paragraph" w:styleId="Cabealho4">
    <w:name w:val="heading 4"/>
    <w:basedOn w:val="Cabealho1"/>
    <w:next w:val="Normal"/>
    <w:link w:val="Cabealho4Carcter"/>
    <w:uiPriority w:val="99"/>
    <w:qFormat/>
    <w:rsid w:val="00F969C5"/>
    <w:pPr>
      <w:keepLines/>
      <w:numPr>
        <w:ilvl w:val="3"/>
      </w:numPr>
      <w:spacing w:before="200"/>
      <w:outlineLvl w:val="3"/>
    </w:pPr>
    <w:rPr>
      <w:b w:val="0"/>
      <w:bCs w:val="0"/>
      <w:i/>
      <w:iCs/>
      <w:sz w:val="20"/>
      <w:szCs w:val="20"/>
    </w:rPr>
  </w:style>
  <w:style w:type="paragraph" w:styleId="Cabealho5">
    <w:name w:val="heading 5"/>
    <w:basedOn w:val="Normal"/>
    <w:next w:val="Normal"/>
    <w:link w:val="Cabealho5Carcter"/>
    <w:uiPriority w:val="99"/>
    <w:qFormat/>
    <w:rsid w:val="00F969C5"/>
    <w:pPr>
      <w:keepNext/>
      <w:keepLines/>
      <w:numPr>
        <w:ilvl w:val="4"/>
        <w:numId w:val="6"/>
      </w:numPr>
      <w:spacing w:before="200"/>
      <w:outlineLvl w:val="4"/>
    </w:pPr>
    <w:rPr>
      <w:rFonts w:ascii="Cambria" w:hAnsi="Cambria" w:cs="Cambria"/>
    </w:rPr>
  </w:style>
  <w:style w:type="paragraph" w:styleId="Cabealho6">
    <w:name w:val="heading 6"/>
    <w:basedOn w:val="Normal"/>
    <w:next w:val="Normal"/>
    <w:link w:val="Cabealho6Carcter"/>
    <w:uiPriority w:val="99"/>
    <w:qFormat/>
    <w:rsid w:val="00F969C5"/>
    <w:pPr>
      <w:keepNext/>
      <w:numPr>
        <w:ilvl w:val="5"/>
        <w:numId w:val="6"/>
      </w:numPr>
      <w:tabs>
        <w:tab w:val="left" w:pos="3402"/>
      </w:tabs>
      <w:outlineLvl w:val="5"/>
    </w:pPr>
    <w:rPr>
      <w:b/>
      <w:bCs/>
    </w:rPr>
  </w:style>
  <w:style w:type="paragraph" w:styleId="Cabealho7">
    <w:name w:val="heading 7"/>
    <w:basedOn w:val="Normal"/>
    <w:next w:val="Normal"/>
    <w:link w:val="Cabealho7Carcter"/>
    <w:uiPriority w:val="99"/>
    <w:qFormat/>
    <w:rsid w:val="00F969C5"/>
    <w:pPr>
      <w:keepNext/>
      <w:numPr>
        <w:ilvl w:val="6"/>
        <w:numId w:val="6"/>
      </w:numPr>
      <w:jc w:val="center"/>
      <w:outlineLvl w:val="6"/>
    </w:pPr>
    <w:rPr>
      <w:rFonts w:ascii="Arial" w:hAnsi="Arial" w:cs="Arial"/>
      <w:b/>
      <w:bCs/>
    </w:rPr>
  </w:style>
  <w:style w:type="paragraph" w:styleId="Cabealho8">
    <w:name w:val="heading 8"/>
    <w:basedOn w:val="Normal"/>
    <w:next w:val="Normal"/>
    <w:link w:val="Cabealho8Carcter"/>
    <w:uiPriority w:val="99"/>
    <w:qFormat/>
    <w:rsid w:val="00F969C5"/>
    <w:pPr>
      <w:keepNext/>
      <w:keepLines/>
      <w:numPr>
        <w:ilvl w:val="7"/>
        <w:numId w:val="6"/>
      </w:numPr>
      <w:spacing w:before="200"/>
      <w:outlineLvl w:val="7"/>
    </w:pPr>
    <w:rPr>
      <w:rFonts w:ascii="Cambria" w:hAnsi="Cambria" w:cs="Cambria"/>
      <w:sz w:val="20"/>
      <w:szCs w:val="20"/>
    </w:rPr>
  </w:style>
  <w:style w:type="paragraph" w:styleId="Cabealho9">
    <w:name w:val="heading 9"/>
    <w:basedOn w:val="Normal"/>
    <w:next w:val="Normal"/>
    <w:link w:val="Cabealho9Carcter"/>
    <w:uiPriority w:val="99"/>
    <w:qFormat/>
    <w:rsid w:val="00F969C5"/>
    <w:pPr>
      <w:keepNext/>
      <w:numPr>
        <w:ilvl w:val="8"/>
        <w:numId w:val="6"/>
      </w:numPr>
      <w:spacing w:line="480" w:lineRule="auto"/>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C36C27"/>
    <w:rPr>
      <w:rFonts w:ascii="Times New Roman" w:hAnsi="Times New Roman" w:cs="Arial"/>
      <w:b/>
      <w:bCs/>
      <w:sz w:val="32"/>
      <w:szCs w:val="28"/>
    </w:rPr>
  </w:style>
  <w:style w:type="character" w:customStyle="1" w:styleId="Cabealho2Carcter">
    <w:name w:val="Cabeçalho 2 Carácter"/>
    <w:basedOn w:val="Tipodeletrapredefinidodopargrafo"/>
    <w:link w:val="Cabealho2"/>
    <w:uiPriority w:val="99"/>
    <w:rsid w:val="00C36C27"/>
    <w:rPr>
      <w:rFonts w:ascii="Times New Roman" w:hAnsi="Times New Roman" w:cs="Arial"/>
      <w:b/>
      <w:bCs/>
      <w:sz w:val="28"/>
      <w:szCs w:val="28"/>
    </w:rPr>
  </w:style>
  <w:style w:type="character" w:customStyle="1" w:styleId="Cabealho3Carcter">
    <w:name w:val="Cabeçalho 3 Carácter"/>
    <w:basedOn w:val="Tipodeletrapredefinidodopargrafo"/>
    <w:link w:val="Cabealho3"/>
    <w:rsid w:val="007F2903"/>
    <w:rPr>
      <w:rFonts w:ascii="Times New Roman" w:hAnsi="Times New Roman" w:cs="Arial"/>
      <w:b/>
      <w:bCs/>
      <w:sz w:val="24"/>
      <w:szCs w:val="28"/>
    </w:rPr>
  </w:style>
  <w:style w:type="character" w:customStyle="1" w:styleId="Cabealho4Carcter">
    <w:name w:val="Cabeçalho 4 Carácter"/>
    <w:basedOn w:val="Tipodeletrapredefinidodopargrafo"/>
    <w:link w:val="Cabealho4"/>
    <w:rsid w:val="00F969C5"/>
    <w:rPr>
      <w:rFonts w:ascii="Times New Roman" w:hAnsi="Times New Roman" w:cs="Arial"/>
      <w:i/>
      <w:iCs/>
    </w:rPr>
  </w:style>
  <w:style w:type="character" w:customStyle="1" w:styleId="Cabealho5Carcter">
    <w:name w:val="Cabeçalho 5 Carácter"/>
    <w:basedOn w:val="Tipodeletrapredefinidodopargrafo"/>
    <w:link w:val="Cabealho5"/>
    <w:rsid w:val="00F969C5"/>
    <w:rPr>
      <w:rFonts w:ascii="Cambria" w:hAnsi="Cambria" w:cs="Cambria"/>
      <w:sz w:val="24"/>
      <w:szCs w:val="24"/>
    </w:rPr>
  </w:style>
  <w:style w:type="character" w:customStyle="1" w:styleId="Cabealho6Carcter">
    <w:name w:val="Cabeçalho 6 Carácter"/>
    <w:basedOn w:val="Tipodeletrapredefinidodopargrafo"/>
    <w:link w:val="Cabealho6"/>
    <w:rsid w:val="00F969C5"/>
    <w:rPr>
      <w:rFonts w:ascii="Times New Roman" w:hAnsi="Times New Roman"/>
      <w:b/>
      <w:bCs/>
      <w:sz w:val="24"/>
      <w:szCs w:val="24"/>
    </w:rPr>
  </w:style>
  <w:style w:type="character" w:customStyle="1" w:styleId="Cabealho7Carcter">
    <w:name w:val="Cabeçalho 7 Carácter"/>
    <w:basedOn w:val="Tipodeletrapredefinidodopargrafo"/>
    <w:link w:val="Cabealho7"/>
    <w:rsid w:val="00F969C5"/>
    <w:rPr>
      <w:rFonts w:ascii="Arial" w:hAnsi="Arial" w:cs="Arial"/>
      <w:b/>
      <w:bCs/>
      <w:sz w:val="24"/>
      <w:szCs w:val="24"/>
    </w:rPr>
  </w:style>
  <w:style w:type="character" w:customStyle="1" w:styleId="Cabealho8Carcter">
    <w:name w:val="Cabeçalho 8 Carácter"/>
    <w:basedOn w:val="Tipodeletrapredefinidodopargrafo"/>
    <w:link w:val="Cabealho8"/>
    <w:rsid w:val="00F969C5"/>
    <w:rPr>
      <w:rFonts w:ascii="Cambria" w:hAnsi="Cambria" w:cs="Cambria"/>
    </w:rPr>
  </w:style>
  <w:style w:type="character" w:customStyle="1" w:styleId="Cabealho9Carcter">
    <w:name w:val="Cabeçalho 9 Carácter"/>
    <w:basedOn w:val="Tipodeletrapredefinidodopargrafo"/>
    <w:link w:val="Cabealho9"/>
    <w:rsid w:val="00F969C5"/>
    <w:rPr>
      <w:rFonts w:ascii="Times New Roman" w:hAnsi="Times New Roman"/>
      <w:sz w:val="24"/>
      <w:szCs w:val="24"/>
    </w:rPr>
  </w:style>
  <w:style w:type="paragraph" w:styleId="ndice2">
    <w:name w:val="toc 2"/>
    <w:basedOn w:val="Normal"/>
    <w:next w:val="Normal"/>
    <w:autoRedefine/>
    <w:uiPriority w:val="39"/>
    <w:rsid w:val="00F969C5"/>
    <w:pPr>
      <w:ind w:left="240"/>
      <w:jc w:val="left"/>
    </w:pPr>
    <w:rPr>
      <w:rFonts w:ascii="Calibri" w:hAnsi="Calibri" w:cs="Calibri"/>
      <w:smallCaps/>
      <w:sz w:val="20"/>
      <w:szCs w:val="20"/>
    </w:rPr>
  </w:style>
  <w:style w:type="paragraph" w:styleId="ndice3">
    <w:name w:val="toc 3"/>
    <w:basedOn w:val="Normal"/>
    <w:next w:val="Normal"/>
    <w:autoRedefine/>
    <w:uiPriority w:val="39"/>
    <w:rsid w:val="00F969C5"/>
    <w:pPr>
      <w:ind w:left="480"/>
      <w:jc w:val="left"/>
    </w:pPr>
    <w:rPr>
      <w:rFonts w:ascii="Calibri" w:hAnsi="Calibri" w:cs="Calibri"/>
      <w:i/>
      <w:iCs/>
      <w:sz w:val="20"/>
      <w:szCs w:val="20"/>
    </w:rPr>
  </w:style>
  <w:style w:type="paragraph" w:styleId="ndice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arcter"/>
    <w:uiPriority w:val="99"/>
    <w:qFormat/>
    <w:rsid w:val="00F969C5"/>
    <w:pPr>
      <w:tabs>
        <w:tab w:val="left" w:pos="2340"/>
      </w:tabs>
      <w:ind w:firstLine="709"/>
      <w:jc w:val="center"/>
    </w:pPr>
    <w:rPr>
      <w:b/>
      <w:bCs/>
    </w:rPr>
  </w:style>
  <w:style w:type="character" w:customStyle="1" w:styleId="TtuloCarcter">
    <w:name w:val="Título Carácter"/>
    <w:basedOn w:val="Tipodeletrapredefinidodopargrafo"/>
    <w:link w:val="Ttulo"/>
    <w:uiPriority w:val="99"/>
    <w:rsid w:val="00F969C5"/>
    <w:rPr>
      <w:rFonts w:ascii="Cambria" w:hAnsi="Cambria" w:cs="Cambria"/>
      <w:b/>
      <w:bCs/>
      <w:kern w:val="28"/>
      <w:sz w:val="32"/>
      <w:szCs w:val="32"/>
    </w:rPr>
  </w:style>
  <w:style w:type="paragraph" w:styleId="Avanodecorpodetexto2">
    <w:name w:val="Body Text Indent 2"/>
    <w:basedOn w:val="Normal"/>
    <w:link w:val="Avanodecorpodetexto2Carcter"/>
    <w:uiPriority w:val="99"/>
    <w:rsid w:val="00F969C5"/>
    <w:pPr>
      <w:ind w:firstLine="709"/>
    </w:pPr>
  </w:style>
  <w:style w:type="character" w:customStyle="1" w:styleId="Avanodecorpodetexto2Carcter">
    <w:name w:val="Avanço de corpo de texto 2 Carácter"/>
    <w:basedOn w:val="Tipodeletrapredefinidodopargrafo"/>
    <w:link w:val="Avanodecorpodetexto2"/>
    <w:uiPriority w:val="99"/>
    <w:rsid w:val="00F969C5"/>
    <w:rPr>
      <w:rFonts w:ascii="Times New Roman" w:hAnsi="Times New Roman" w:cs="Times New Roman"/>
      <w:sz w:val="24"/>
      <w:szCs w:val="24"/>
    </w:rPr>
  </w:style>
  <w:style w:type="paragraph" w:styleId="Corpodetexto">
    <w:name w:val="Body Text"/>
    <w:basedOn w:val="Normal"/>
    <w:link w:val="CorpodetextoCarcter"/>
    <w:rsid w:val="00F969C5"/>
  </w:style>
  <w:style w:type="character" w:customStyle="1" w:styleId="CorpodetextoCarcter">
    <w:name w:val="Corpo de texto Carácter"/>
    <w:basedOn w:val="Tipodeletrapredefinidodopargrafo"/>
    <w:link w:val="Corpodetexto"/>
    <w:uiPriority w:val="99"/>
    <w:rsid w:val="00F969C5"/>
    <w:rPr>
      <w:rFonts w:ascii="Times New Roman" w:hAnsi="Times New Roman" w:cs="Times New Roman"/>
      <w:sz w:val="24"/>
      <w:szCs w:val="24"/>
    </w:rPr>
  </w:style>
  <w:style w:type="character" w:styleId="Hiperligao">
    <w:name w:val="Hyperlink"/>
    <w:basedOn w:val="Tipodeletrapredefinidodopargraf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Avanodecorpodetexto">
    <w:name w:val="Body Text Indent"/>
    <w:basedOn w:val="Normal"/>
    <w:link w:val="AvanodecorpodetextoCarcter"/>
    <w:uiPriority w:val="99"/>
    <w:rsid w:val="00F969C5"/>
    <w:pPr>
      <w:ind w:left="2268"/>
    </w:pPr>
    <w:rPr>
      <w:rFonts w:ascii="Arial" w:hAnsi="Arial" w:cs="Arial"/>
      <w:sz w:val="20"/>
      <w:szCs w:val="20"/>
    </w:rPr>
  </w:style>
  <w:style w:type="character" w:customStyle="1" w:styleId="AvanodecorpodetextoCarcter">
    <w:name w:val="Avanço de corpo de texto Carácter"/>
    <w:basedOn w:val="Tipodeletrapredefinidodopargrafo"/>
    <w:link w:val="Avan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Tipodeletrapredefinidodopargrafo"/>
    <w:uiPriority w:val="99"/>
    <w:rsid w:val="00F969C5"/>
    <w:rPr>
      <w:rFonts w:ascii="Times New Roman" w:hAnsi="Times New Roman" w:cs="Times New Roman"/>
    </w:rPr>
  </w:style>
  <w:style w:type="paragraph" w:styleId="Cabealho">
    <w:name w:val="header"/>
    <w:basedOn w:val="Normal"/>
    <w:link w:val="CabealhoCarcter"/>
    <w:rsid w:val="00F969C5"/>
    <w:pPr>
      <w:tabs>
        <w:tab w:val="center" w:pos="4419"/>
        <w:tab w:val="right" w:pos="8838"/>
      </w:tabs>
    </w:pPr>
    <w:rPr>
      <w:sz w:val="20"/>
      <w:szCs w:val="20"/>
    </w:rPr>
  </w:style>
  <w:style w:type="character" w:customStyle="1" w:styleId="CabealhoCarcter">
    <w:name w:val="Cabeçalho Carácter"/>
    <w:basedOn w:val="Tipodeletrapredefinidodopargrafo"/>
    <w:link w:val="Cabealho"/>
    <w:rsid w:val="00F969C5"/>
    <w:rPr>
      <w:rFonts w:ascii="Times New Roman" w:hAnsi="Times New Roman" w:cs="Times New Roman"/>
    </w:rPr>
  </w:style>
  <w:style w:type="paragraph" w:styleId="Avanodecorpodetexto3">
    <w:name w:val="Body Text Indent 3"/>
    <w:basedOn w:val="Normal"/>
    <w:link w:val="Avanodecorpodetexto3Carcter"/>
    <w:uiPriority w:val="99"/>
    <w:rsid w:val="00F969C5"/>
    <w:pPr>
      <w:ind w:firstLine="709"/>
    </w:pPr>
    <w:rPr>
      <w:color w:val="000000"/>
    </w:rPr>
  </w:style>
  <w:style w:type="character" w:customStyle="1" w:styleId="Avanodecorpodetexto3Carcter">
    <w:name w:val="Avanço de corpo de texto 3 Carácter"/>
    <w:basedOn w:val="Tipodeletrapredefinidodopargrafo"/>
    <w:link w:val="Avanodecorpodetexto3"/>
    <w:uiPriority w:val="99"/>
    <w:rsid w:val="00F969C5"/>
    <w:rPr>
      <w:rFonts w:ascii="Times New Roman" w:hAnsi="Times New Roman" w:cs="Times New Roman"/>
      <w:sz w:val="16"/>
      <w:szCs w:val="16"/>
    </w:rPr>
  </w:style>
  <w:style w:type="paragraph" w:styleId="Rodap">
    <w:name w:val="footer"/>
    <w:basedOn w:val="Normal"/>
    <w:link w:val="RodapCarcter"/>
    <w:uiPriority w:val="99"/>
    <w:rsid w:val="00F969C5"/>
    <w:pPr>
      <w:tabs>
        <w:tab w:val="center" w:pos="4419"/>
        <w:tab w:val="right" w:pos="8838"/>
      </w:tabs>
    </w:pPr>
  </w:style>
  <w:style w:type="character" w:customStyle="1" w:styleId="RodapCarcter">
    <w:name w:val="Rodapé Carácter"/>
    <w:basedOn w:val="Tipodeletrapredefinidodopargrafo"/>
    <w:link w:val="Rodap"/>
    <w:uiPriority w:val="99"/>
    <w:rsid w:val="00F969C5"/>
    <w:rPr>
      <w:rFonts w:ascii="Times New Roman" w:hAnsi="Times New Roman" w:cs="Times New Roman"/>
      <w:sz w:val="24"/>
      <w:szCs w:val="24"/>
    </w:rPr>
  </w:style>
  <w:style w:type="paragraph" w:styleId="ndice4">
    <w:name w:val="toc 4"/>
    <w:basedOn w:val="Normal"/>
    <w:next w:val="Normal"/>
    <w:autoRedefine/>
    <w:uiPriority w:val="99"/>
    <w:rsid w:val="00F969C5"/>
    <w:pPr>
      <w:ind w:left="720"/>
      <w:jc w:val="left"/>
    </w:pPr>
    <w:rPr>
      <w:rFonts w:ascii="Calibri" w:hAnsi="Calibri" w:cs="Calibri"/>
      <w:sz w:val="18"/>
      <w:szCs w:val="18"/>
    </w:rPr>
  </w:style>
  <w:style w:type="paragraph" w:styleId="ndice5">
    <w:name w:val="toc 5"/>
    <w:basedOn w:val="Normal"/>
    <w:next w:val="Normal"/>
    <w:autoRedefine/>
    <w:uiPriority w:val="99"/>
    <w:rsid w:val="00F969C5"/>
    <w:pPr>
      <w:ind w:left="960"/>
      <w:jc w:val="left"/>
    </w:pPr>
    <w:rPr>
      <w:rFonts w:ascii="Calibri" w:hAnsi="Calibri" w:cs="Calibri"/>
      <w:sz w:val="18"/>
      <w:szCs w:val="18"/>
    </w:rPr>
  </w:style>
  <w:style w:type="paragraph" w:styleId="ndice6">
    <w:name w:val="toc 6"/>
    <w:basedOn w:val="Normal"/>
    <w:next w:val="Normal"/>
    <w:autoRedefine/>
    <w:uiPriority w:val="99"/>
    <w:rsid w:val="00F969C5"/>
    <w:pPr>
      <w:ind w:left="1200"/>
      <w:jc w:val="left"/>
    </w:pPr>
    <w:rPr>
      <w:rFonts w:ascii="Calibri" w:hAnsi="Calibri" w:cs="Calibri"/>
      <w:sz w:val="18"/>
      <w:szCs w:val="18"/>
    </w:rPr>
  </w:style>
  <w:style w:type="paragraph" w:styleId="ndice7">
    <w:name w:val="toc 7"/>
    <w:basedOn w:val="Normal"/>
    <w:next w:val="Normal"/>
    <w:autoRedefine/>
    <w:uiPriority w:val="99"/>
    <w:rsid w:val="00F969C5"/>
    <w:pPr>
      <w:ind w:left="1440"/>
      <w:jc w:val="left"/>
    </w:pPr>
    <w:rPr>
      <w:rFonts w:ascii="Calibri" w:hAnsi="Calibri" w:cs="Calibri"/>
      <w:sz w:val="18"/>
      <w:szCs w:val="18"/>
    </w:rPr>
  </w:style>
  <w:style w:type="paragraph" w:styleId="ndice8">
    <w:name w:val="toc 8"/>
    <w:basedOn w:val="Normal"/>
    <w:next w:val="Normal"/>
    <w:autoRedefine/>
    <w:uiPriority w:val="99"/>
    <w:rsid w:val="00F969C5"/>
    <w:pPr>
      <w:ind w:left="1680"/>
      <w:jc w:val="left"/>
    </w:pPr>
    <w:rPr>
      <w:rFonts w:ascii="Calibri" w:hAnsi="Calibri" w:cs="Calibri"/>
      <w:sz w:val="18"/>
      <w:szCs w:val="18"/>
    </w:rPr>
  </w:style>
  <w:style w:type="paragraph" w:styleId="ndice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Cabealho1"/>
    <w:uiPriority w:val="99"/>
    <w:rsid w:val="00F969C5"/>
    <w:pPr>
      <w:numPr>
        <w:numId w:val="1"/>
      </w:numPr>
      <w:spacing w:line="480" w:lineRule="auto"/>
    </w:pPr>
  </w:style>
  <w:style w:type="paragraph" w:styleId="Textodebalo">
    <w:name w:val="Balloon Text"/>
    <w:basedOn w:val="Normal"/>
    <w:link w:val="TextodebaloCarcter"/>
    <w:uiPriority w:val="99"/>
    <w:rsid w:val="00F969C5"/>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rsid w:val="00F969C5"/>
    <w:rPr>
      <w:rFonts w:ascii="Tahoma" w:hAnsi="Tahoma" w:cs="Tahoma"/>
      <w:sz w:val="16"/>
      <w:szCs w:val="16"/>
    </w:rPr>
  </w:style>
  <w:style w:type="paragraph" w:styleId="Ttulodondice">
    <w:name w:val="TOC Heading"/>
    <w:basedOn w:val="Cabealh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arcter"/>
    <w:uiPriority w:val="99"/>
    <w:rsid w:val="00F969C5"/>
    <w:pPr>
      <w:spacing w:line="240" w:lineRule="auto"/>
      <w:ind w:left="567"/>
    </w:pPr>
    <w:rPr>
      <w:rFonts w:ascii="Arial" w:hAnsi="Arial" w:cs="Arial"/>
      <w:sz w:val="20"/>
      <w:szCs w:val="20"/>
    </w:rPr>
  </w:style>
  <w:style w:type="character" w:customStyle="1" w:styleId="TextodenotaderodapCarcter">
    <w:name w:val="Texto de nota de rodapé Carácter"/>
    <w:basedOn w:val="Tipodeletrapredefinidodopargrafo"/>
    <w:link w:val="Textodenotaderodap"/>
    <w:uiPriority w:val="99"/>
    <w:rsid w:val="00F969C5"/>
    <w:rPr>
      <w:rFonts w:ascii="Arial" w:hAnsi="Arial" w:cs="Arial"/>
    </w:rPr>
  </w:style>
  <w:style w:type="character" w:styleId="Refdenotaderodap">
    <w:name w:val="footnote reference"/>
    <w:basedOn w:val="Tipodeletrapredefinidodopargraf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arcter"/>
    <w:uiPriority w:val="99"/>
    <w:rsid w:val="00F969C5"/>
    <w:pPr>
      <w:jc w:val="center"/>
    </w:pPr>
    <w:rPr>
      <w:b/>
      <w:bCs/>
    </w:rPr>
  </w:style>
  <w:style w:type="character" w:customStyle="1" w:styleId="Corpodetexto2Carcter">
    <w:name w:val="Corpo de texto 2 Carácter"/>
    <w:basedOn w:val="Tipodeletrapredefinidodopargrafo"/>
    <w:link w:val="Corpodetexto2"/>
    <w:uiPriority w:val="99"/>
    <w:semiHidden/>
    <w:rsid w:val="00301E38"/>
    <w:rPr>
      <w:rFonts w:ascii="Times New Roman" w:hAnsi="Times New Roman"/>
      <w:sz w:val="24"/>
      <w:szCs w:val="24"/>
    </w:rPr>
  </w:style>
  <w:style w:type="character" w:styleId="Forte">
    <w:name w:val="Strong"/>
    <w:basedOn w:val="Tipodeletrapredefinidodopargrafo"/>
    <w:qFormat/>
    <w:rsid w:val="00C85DEC"/>
    <w:rPr>
      <w:b/>
    </w:rPr>
  </w:style>
  <w:style w:type="table" w:styleId="Tabelacomgrelha">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Tipodeletrapredefinidodopargrafo"/>
    <w:rsid w:val="003234FD"/>
    <w:rPr>
      <w:rFonts w:ascii="Courier New" w:hAnsi="Courier New"/>
      <w:noProof/>
      <w:color w:val="FF0000"/>
    </w:rPr>
  </w:style>
  <w:style w:type="character" w:customStyle="1" w:styleId="PargrafonormalChar">
    <w:name w:val="Parágrafo normal Char"/>
    <w:link w:val="Pargrafonormal"/>
    <w:uiPriority w:val="99"/>
    <w:locked/>
    <w:rsid w:val="000823A3"/>
    <w:rPr>
      <w:rFonts w:ascii="Arial" w:hAnsi="Arial"/>
      <w:sz w:val="22"/>
    </w:rPr>
  </w:style>
  <w:style w:type="paragraph" w:customStyle="1" w:styleId="Pargrafonormal">
    <w:name w:val="Parágrafo normal"/>
    <w:basedOn w:val="Normal"/>
    <w:link w:val="PargrafonormalChar"/>
    <w:autoRedefine/>
    <w:uiPriority w:val="99"/>
    <w:rsid w:val="000823A3"/>
    <w:pPr>
      <w:numPr>
        <w:numId w:val="21"/>
      </w:numPr>
      <w:spacing w:line="276" w:lineRule="auto"/>
      <w:pPrChange w:id="1" w:author="" w:date="2014-08-25T21:40:00Z">
        <w:pPr>
          <w:spacing w:line="276" w:lineRule="auto"/>
          <w:ind w:firstLine="720"/>
          <w:jc w:val="both"/>
        </w:pPr>
      </w:pPrChange>
    </w:pPr>
    <w:rPr>
      <w:rFonts w:ascii="Arial" w:hAnsi="Arial"/>
      <w:sz w:val="22"/>
      <w:szCs w:val="20"/>
      <w:rPrChange w:id="1" w:author="" w:date="2014-08-25T21:40:00Z">
        <w:rPr>
          <w:rFonts w:ascii="Arial" w:hAnsi="Arial"/>
          <w:sz w:val="22"/>
          <w:lang w:val="pt-BR" w:eastAsia="pt-BR" w:bidi="ar-SA"/>
        </w:rPr>
      </w:rPrChange>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HTMLpr-formatado">
    <w:name w:val="HTML Preformatted"/>
    <w:basedOn w:val="Normal"/>
    <w:link w:val="HTMLpr-formatadoCarcte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HTMLpr-formatadoCarcter">
    <w:name w:val="HTML pré-formatado Carácter"/>
    <w:basedOn w:val="Tipodeletrapredefinidodopargrafo"/>
    <w:link w:val="HTMLpr-formatado"/>
    <w:rsid w:val="00B136DC"/>
    <w:rPr>
      <w:rFonts w:ascii="Courier New" w:hAnsi="Courier New" w:cs="Courier New"/>
      <w:color w:val="000000"/>
    </w:rPr>
  </w:style>
  <w:style w:type="character" w:styleId="Refdecomentrio">
    <w:name w:val="annotation reference"/>
    <w:basedOn w:val="Tipodeletrapredefinidodopargrafo"/>
    <w:uiPriority w:val="99"/>
    <w:semiHidden/>
    <w:unhideWhenUsed/>
    <w:rsid w:val="00A93F0F"/>
    <w:rPr>
      <w:sz w:val="16"/>
      <w:szCs w:val="16"/>
    </w:rPr>
  </w:style>
  <w:style w:type="paragraph" w:styleId="Textodecomentrio">
    <w:name w:val="annotation text"/>
    <w:basedOn w:val="Normal"/>
    <w:link w:val="TextodecomentrioCarcter"/>
    <w:uiPriority w:val="99"/>
    <w:semiHidden/>
    <w:unhideWhenUsed/>
    <w:rsid w:val="00A93F0F"/>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A93F0F"/>
    <w:rPr>
      <w:rFonts w:ascii="Times New Roman" w:hAnsi="Times New Roman"/>
    </w:rPr>
  </w:style>
  <w:style w:type="paragraph" w:styleId="Assuntodecomentrio">
    <w:name w:val="annotation subject"/>
    <w:basedOn w:val="Textodecomentrio"/>
    <w:next w:val="Textodecomentrio"/>
    <w:link w:val="AssuntodecomentrioCarcter"/>
    <w:uiPriority w:val="99"/>
    <w:semiHidden/>
    <w:unhideWhenUsed/>
    <w:rsid w:val="00A93F0F"/>
    <w:rPr>
      <w:b/>
      <w:bCs/>
    </w:rPr>
  </w:style>
  <w:style w:type="character" w:customStyle="1" w:styleId="AssuntodecomentrioCarcter">
    <w:name w:val="Assunto de comentário Carácter"/>
    <w:basedOn w:val="TextodecomentrioCarcter"/>
    <w:link w:val="Assuntode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confiance.com.br/" TargetMode="External"/><Relationship Id="rId23" Type="http://schemas.openxmlformats.org/officeDocument/2006/relationships/header" Target="header8.xm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header" Target="header7.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FE5B9B5C-9617-4851-BCA2-13E3EBA03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5413</Words>
  <Characters>29232</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34576</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admlab</cp:lastModifiedBy>
  <cp:revision>10</cp:revision>
  <cp:lastPrinted>2007-10-23T21:29:00Z</cp:lastPrinted>
  <dcterms:created xsi:type="dcterms:W3CDTF">2014-07-24T11:30:00Z</dcterms:created>
  <dcterms:modified xsi:type="dcterms:W3CDTF">2014-09-02T00:41:00Z</dcterms:modified>
  <cp:category>IBTA</cp:category>
</cp:coreProperties>
</file>